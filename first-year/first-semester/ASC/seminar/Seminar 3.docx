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E426A4" w14:paraId="2C078E63" wp14:textId="15E5C31B">
      <w:pPr>
        <w:rPr>
          <w:b w:val="1"/>
          <w:bCs w:val="1"/>
        </w:rPr>
      </w:pPr>
      <w:r w:rsidRPr="0EE426A4" w:rsidR="3ADB1C18">
        <w:rPr>
          <w:b w:val="1"/>
          <w:bCs w:val="1"/>
        </w:rPr>
        <w:t xml:space="preserve">Seminar 3 – </w:t>
      </w:r>
      <w:proofErr w:type="spellStart"/>
      <w:r w:rsidRPr="0EE426A4" w:rsidR="3ADB1C18">
        <w:rPr>
          <w:b w:val="1"/>
          <w:bCs w:val="1"/>
        </w:rPr>
        <w:t>Reprezentarea</w:t>
      </w:r>
      <w:proofErr w:type="spellEnd"/>
      <w:r w:rsidRPr="0EE426A4" w:rsidR="3ADB1C18">
        <w:rPr>
          <w:b w:val="1"/>
          <w:bCs w:val="1"/>
        </w:rPr>
        <w:t xml:space="preserve"> little endian. </w:t>
      </w:r>
      <w:proofErr w:type="spellStart"/>
      <w:r w:rsidRPr="0EE426A4" w:rsidR="3ADB1C18">
        <w:rPr>
          <w:b w:val="1"/>
          <w:bCs w:val="1"/>
        </w:rPr>
        <w:t>Instructiuni</w:t>
      </w:r>
      <w:proofErr w:type="spellEnd"/>
      <w:r w:rsidRPr="0EE426A4" w:rsidR="3ADB1C18">
        <w:rPr>
          <w:b w:val="1"/>
          <w:bCs w:val="1"/>
        </w:rPr>
        <w:t xml:space="preserve"> de salt </w:t>
      </w:r>
      <w:proofErr w:type="spellStart"/>
      <w:r w:rsidRPr="0EE426A4" w:rsidR="3ADB1C18">
        <w:rPr>
          <w:b w:val="1"/>
          <w:bCs w:val="1"/>
        </w:rPr>
        <w:t>neconditionat</w:t>
      </w:r>
      <w:proofErr w:type="spellEnd"/>
      <w:r w:rsidRPr="0EE426A4" w:rsidR="3ADB1C18">
        <w:rPr>
          <w:b w:val="1"/>
          <w:bCs w:val="1"/>
        </w:rPr>
        <w:t xml:space="preserve">. </w:t>
      </w:r>
      <w:proofErr w:type="spellStart"/>
      <w:r w:rsidRPr="0EE426A4" w:rsidR="3ADB1C18">
        <w:rPr>
          <w:b w:val="1"/>
          <w:bCs w:val="1"/>
        </w:rPr>
        <w:t>Instructiuni</w:t>
      </w:r>
      <w:proofErr w:type="spellEnd"/>
      <w:r w:rsidRPr="0EE426A4" w:rsidR="3ADB1C18">
        <w:rPr>
          <w:b w:val="1"/>
          <w:bCs w:val="1"/>
        </w:rPr>
        <w:t xml:space="preserve"> de salt </w:t>
      </w:r>
      <w:proofErr w:type="spellStart"/>
      <w:r w:rsidRPr="0EE426A4" w:rsidR="3ADB1C18">
        <w:rPr>
          <w:b w:val="1"/>
          <w:bCs w:val="1"/>
        </w:rPr>
        <w:t>conditionat</w:t>
      </w:r>
      <w:proofErr w:type="spellEnd"/>
      <w:r w:rsidRPr="0EE426A4" w:rsidR="3ADB1C18">
        <w:rPr>
          <w:b w:val="1"/>
          <w:bCs w:val="1"/>
        </w:rPr>
        <w:t xml:space="preserve">. </w:t>
      </w:r>
      <w:proofErr w:type="spellStart"/>
      <w:r w:rsidRPr="0EE426A4" w:rsidR="3ADB1C18">
        <w:rPr>
          <w:b w:val="1"/>
          <w:bCs w:val="1"/>
        </w:rPr>
        <w:t>Operatii</w:t>
      </w:r>
      <w:proofErr w:type="spellEnd"/>
      <w:r w:rsidRPr="0EE426A4" w:rsidR="3ADB1C18">
        <w:rPr>
          <w:b w:val="1"/>
          <w:bCs w:val="1"/>
        </w:rPr>
        <w:t xml:space="preserve"> pe </w:t>
      </w:r>
      <w:proofErr w:type="spellStart"/>
      <w:r w:rsidRPr="0EE426A4" w:rsidR="3ADB1C18">
        <w:rPr>
          <w:b w:val="1"/>
          <w:bCs w:val="1"/>
        </w:rPr>
        <w:t>siruri</w:t>
      </w:r>
      <w:proofErr w:type="spellEnd"/>
    </w:p>
    <w:p w:rsidR="3ADB1C18" w:rsidP="0EE426A4" w:rsidRDefault="3ADB1C18" w14:paraId="311F903B" w14:textId="499ACBC7">
      <w:pPr>
        <w:rPr>
          <w:b w:val="1"/>
          <w:bCs w:val="1"/>
        </w:rPr>
      </w:pPr>
      <w:proofErr w:type="spellStart"/>
      <w:r w:rsidRPr="0EE426A4" w:rsidR="3ADB1C18">
        <w:rPr>
          <w:b w:val="1"/>
          <w:bCs w:val="1"/>
        </w:rPr>
        <w:t>Reprezentarea</w:t>
      </w:r>
      <w:proofErr w:type="spellEnd"/>
      <w:r w:rsidRPr="0EE426A4" w:rsidR="3ADB1C18">
        <w:rPr>
          <w:b w:val="1"/>
          <w:bCs w:val="1"/>
        </w:rPr>
        <w:t xml:space="preserve"> little endian a numerelor in memorie</w:t>
      </w:r>
    </w:p>
    <w:p w:rsidR="3ADB1C18" w:rsidP="0EE426A4" w:rsidRDefault="3ADB1C18" w14:paraId="76CF4741" w14:textId="150C8B90">
      <w:pPr>
        <w:pStyle w:val="Normal"/>
        <w:rPr>
          <w:b w:val="1"/>
          <w:bCs w:val="1"/>
        </w:rPr>
      </w:pP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Pentru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reprezentarea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in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memorie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a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unui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numar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(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reprezentat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pe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mai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mult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de un octet) se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aplica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principiul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little endian, </w:t>
      </w:r>
      <w:proofErr w:type="spellStart"/>
      <w:r w:rsidRPr="0EE426A4" w:rsidR="3ADB1C18">
        <w:rPr>
          <w:b w:val="0"/>
          <w:bCs w:val="0"/>
          <w:i w:val="1"/>
          <w:iCs w:val="1"/>
          <w:color w:val="FF0000"/>
        </w:rPr>
        <w:t>adica</w:t>
      </w:r>
      <w:proofErr w:type="spellEnd"/>
      <w:r w:rsidRPr="0EE426A4" w:rsidR="3ADB1C18">
        <w:rPr>
          <w:b w:val="0"/>
          <w:bCs w:val="0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1"/>
          <w:bCs w:val="1"/>
          <w:i w:val="1"/>
          <w:iCs w:val="1"/>
          <w:color w:val="FF0000"/>
        </w:rPr>
        <w:t>cel</w:t>
      </w:r>
      <w:proofErr w:type="spellEnd"/>
      <w:r w:rsidRPr="0EE426A4" w:rsidR="3ADB1C18">
        <w:rPr>
          <w:b w:val="1"/>
          <w:bCs w:val="1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1"/>
          <w:bCs w:val="1"/>
          <w:i w:val="1"/>
          <w:iCs w:val="1"/>
          <w:color w:val="FF0000"/>
        </w:rPr>
        <w:t>mai</w:t>
      </w:r>
      <w:proofErr w:type="spellEnd"/>
      <w:r w:rsidRPr="0EE426A4" w:rsidR="3ADB1C18">
        <w:rPr>
          <w:b w:val="1"/>
          <w:bCs w:val="1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1"/>
          <w:bCs w:val="1"/>
          <w:i w:val="1"/>
          <w:iCs w:val="1"/>
          <w:color w:val="FF0000"/>
        </w:rPr>
        <w:t>putin</w:t>
      </w:r>
      <w:proofErr w:type="spellEnd"/>
      <w:r w:rsidRPr="0EE426A4" w:rsidR="3ADB1C18">
        <w:rPr>
          <w:b w:val="1"/>
          <w:bCs w:val="1"/>
          <w:i w:val="1"/>
          <w:iCs w:val="1"/>
          <w:color w:val="FF0000"/>
        </w:rPr>
        <w:t xml:space="preserve"> </w:t>
      </w:r>
      <w:proofErr w:type="spellStart"/>
      <w:r w:rsidRPr="0EE426A4" w:rsidR="3ADB1C18">
        <w:rPr>
          <w:b w:val="1"/>
          <w:bCs w:val="1"/>
          <w:i w:val="1"/>
          <w:iCs w:val="1"/>
          <w:color w:val="FF0000"/>
        </w:rPr>
        <w:t>semnificativ</w:t>
      </w:r>
      <w:proofErr w:type="spellEnd"/>
      <w:r w:rsidRPr="0EE426A4" w:rsidR="3ADB1C18">
        <w:rPr>
          <w:b w:val="1"/>
          <w:bCs w:val="1"/>
          <w:i w:val="1"/>
          <w:iCs w:val="1"/>
          <w:color w:val="FF0000"/>
        </w:rPr>
        <w:t xml:space="preserve"> octet din reprezentarea numarului se afla la adresa cea mai mica.</w:t>
      </w:r>
    </w:p>
    <w:p w:rsidR="3ADB1C18" w:rsidP="0EE426A4" w:rsidRDefault="3ADB1C18" w14:paraId="32D5F298" w14:textId="0627E614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>Exemple:</w:t>
      </w:r>
    </w:p>
    <w:p w:rsidR="3ADB1C18" w:rsidP="0EE426A4" w:rsidRDefault="3ADB1C18" w14:paraId="19CD2852" w14:textId="6B55BF05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 xml:space="preserve">A </w:t>
      </w:r>
      <w:proofErr w:type="spellStart"/>
      <w:r w:rsidR="3ADB1C18">
        <w:rPr>
          <w:b w:val="0"/>
          <w:bCs w:val="0"/>
        </w:rPr>
        <w:t>db</w:t>
      </w:r>
      <w:proofErr w:type="spellEnd"/>
      <w:r w:rsidR="3ADB1C18">
        <w:rPr>
          <w:b w:val="0"/>
          <w:bCs w:val="0"/>
        </w:rPr>
        <w:t xml:space="preserve"> 12h</w:t>
      </w:r>
    </w:p>
    <w:p w:rsidR="3ADB1C18" w:rsidP="0EE426A4" w:rsidRDefault="3ADB1C18" w14:paraId="6011FE3E" w14:textId="16BB9800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 xml:space="preserve">B </w:t>
      </w:r>
      <w:proofErr w:type="spellStart"/>
      <w:r w:rsidR="3ADB1C18">
        <w:rPr>
          <w:b w:val="0"/>
          <w:bCs w:val="0"/>
        </w:rPr>
        <w:t>dw</w:t>
      </w:r>
      <w:proofErr w:type="spellEnd"/>
      <w:r w:rsidR="3ADB1C18">
        <w:rPr>
          <w:b w:val="0"/>
          <w:bCs w:val="0"/>
        </w:rPr>
        <w:t xml:space="preserve"> 8937h</w:t>
      </w:r>
    </w:p>
    <w:p w:rsidR="3ADB1C18" w:rsidP="0EE426A4" w:rsidRDefault="3ADB1C18" w14:paraId="0BFD9A50" w14:textId="4EC4232C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>C dd 76587643h</w:t>
      </w:r>
    </w:p>
    <w:p w:rsidR="3ADB1C18" w:rsidP="0EE426A4" w:rsidRDefault="3ADB1C18" w14:paraId="3DF284B3" w14:textId="5AC4095D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 xml:space="preserve">D </w:t>
      </w:r>
      <w:proofErr w:type="spellStart"/>
      <w:r w:rsidR="3ADB1C18">
        <w:rPr>
          <w:b w:val="0"/>
          <w:bCs w:val="0"/>
        </w:rPr>
        <w:t>dq</w:t>
      </w:r>
      <w:proofErr w:type="spellEnd"/>
      <w:r w:rsidR="3ADB1C18">
        <w:rPr>
          <w:b w:val="0"/>
          <w:bCs w:val="0"/>
        </w:rPr>
        <w:t xml:space="preserve"> 9876543212345678h</w:t>
      </w:r>
    </w:p>
    <w:p w:rsidR="3ADB1C18" w:rsidP="0EE426A4" w:rsidRDefault="3ADB1C18" w14:paraId="4E078F0C" w14:textId="04E6BC0B">
      <w:pPr>
        <w:pStyle w:val="Normal"/>
        <w:rPr>
          <w:b w:val="0"/>
          <w:bCs w:val="0"/>
        </w:rPr>
      </w:pPr>
      <w:r w:rsidR="3ADB1C18">
        <w:rPr>
          <w:b w:val="0"/>
          <w:bCs w:val="0"/>
        </w:rPr>
        <w:t>Cum se reprezinta in memorie?</w:t>
      </w:r>
    </w:p>
    <w:p w:rsidR="3E1D800A" w:rsidP="0EE426A4" w:rsidRDefault="3E1D800A" w14:paraId="6E503047" w14:textId="0C6D1F2D">
      <w:pPr>
        <w:pStyle w:val="Normal"/>
        <w:rPr>
          <w:b w:val="0"/>
          <w:bCs w:val="0"/>
        </w:rPr>
      </w:pPr>
      <w:r w:rsidR="3E1D800A">
        <w:rPr>
          <w:b w:val="0"/>
          <w:bCs w:val="0"/>
        </w:rPr>
        <w:t>|</w:t>
      </w:r>
      <w:r w:rsidR="663AC359">
        <w:rPr>
          <w:b w:val="0"/>
          <w:bCs w:val="0"/>
        </w:rPr>
        <w:t>12h</w:t>
      </w:r>
      <w:r w:rsidR="0A1C50F4">
        <w:rPr>
          <w:b w:val="0"/>
          <w:bCs w:val="0"/>
        </w:rPr>
        <w:t>|</w:t>
      </w:r>
      <w:r w:rsidR="4002BC4C">
        <w:rPr>
          <w:b w:val="0"/>
          <w:bCs w:val="0"/>
        </w:rPr>
        <w:t>37h|89h|43h|76h|</w:t>
      </w:r>
      <w:r w:rsidRPr="0EE426A4" w:rsidR="4002BC4C">
        <w:rPr>
          <w:b w:val="0"/>
          <w:bCs w:val="0"/>
          <w:highlight w:val="cyan"/>
        </w:rPr>
        <w:t>58h</w:t>
      </w:r>
      <w:r w:rsidR="4002BC4C">
        <w:rPr>
          <w:b w:val="0"/>
          <w:bCs w:val="0"/>
        </w:rPr>
        <w:t>|76h|</w:t>
      </w:r>
      <w:r w:rsidR="34322F9F">
        <w:rPr>
          <w:b w:val="0"/>
          <w:bCs w:val="0"/>
        </w:rPr>
        <w:t>78h|56h|34h|12h|32h|</w:t>
      </w:r>
      <w:r w:rsidRPr="0EE426A4" w:rsidR="34322F9F">
        <w:rPr>
          <w:b w:val="0"/>
          <w:bCs w:val="0"/>
          <w:highlight w:val="yellow"/>
        </w:rPr>
        <w:t>54h|</w:t>
      </w:r>
      <w:r w:rsidR="34322F9F">
        <w:rPr>
          <w:b w:val="0"/>
          <w:bCs w:val="0"/>
        </w:rPr>
        <w:t>76h|98h|</w:t>
      </w:r>
    </w:p>
    <w:p w:rsidR="46E1C0A9" w:rsidP="0EE426A4" w:rsidRDefault="46E1C0A9" w14:paraId="0DF77F48" w14:textId="7CB2DB9D">
      <w:pPr>
        <w:pStyle w:val="Normal"/>
        <w:rPr>
          <w:b w:val="0"/>
          <w:bCs w:val="0"/>
        </w:rPr>
      </w:pPr>
      <w:r w:rsidR="46E1C0A9">
        <w:rPr>
          <w:b w:val="0"/>
          <w:bCs w:val="0"/>
        </w:rPr>
        <w:t>A      B               C                                 D</w:t>
      </w:r>
    </w:p>
    <w:p w:rsidR="46E1C0A9" w:rsidP="0EE426A4" w:rsidRDefault="46E1C0A9" w14:paraId="7BE63579" w14:textId="11FA764F">
      <w:pPr>
        <w:pStyle w:val="Normal"/>
        <w:rPr>
          <w:b w:val="0"/>
          <w:bCs w:val="0"/>
        </w:rPr>
      </w:pPr>
      <w:r w:rsidR="46E1C0A9">
        <w:rPr>
          <w:b w:val="0"/>
          <w:bCs w:val="0"/>
        </w:rPr>
        <w:t>Intrebari:</w:t>
      </w:r>
    </w:p>
    <w:p w:rsidR="46E1C0A9" w:rsidP="0EE426A4" w:rsidRDefault="46E1C0A9" w14:paraId="4CBB648A" w14:textId="6E1E448D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</w:rPr>
      </w:pPr>
      <w:r w:rsidR="46E1C0A9">
        <w:rPr>
          <w:b w:val="0"/>
          <w:bCs w:val="0"/>
        </w:rPr>
        <w:t xml:space="preserve">Q: La </w:t>
      </w:r>
      <w:proofErr w:type="spellStart"/>
      <w:r w:rsidR="46E1C0A9">
        <w:rPr>
          <w:b w:val="0"/>
          <w:bCs w:val="0"/>
        </w:rPr>
        <w:t>ce</w:t>
      </w:r>
      <w:proofErr w:type="spellEnd"/>
      <w:r w:rsidR="46E1C0A9">
        <w:rPr>
          <w:b w:val="0"/>
          <w:bCs w:val="0"/>
        </w:rPr>
        <w:t xml:space="preserve"> </w:t>
      </w:r>
      <w:proofErr w:type="spellStart"/>
      <w:r w:rsidR="46E1C0A9">
        <w:rPr>
          <w:b w:val="0"/>
          <w:bCs w:val="0"/>
        </w:rPr>
        <w:t>adresa</w:t>
      </w:r>
      <w:proofErr w:type="spellEnd"/>
      <w:r w:rsidR="46E1C0A9">
        <w:rPr>
          <w:b w:val="0"/>
          <w:bCs w:val="0"/>
        </w:rPr>
        <w:t xml:space="preserve"> se </w:t>
      </w:r>
      <w:proofErr w:type="spellStart"/>
      <w:r w:rsidR="46E1C0A9">
        <w:rPr>
          <w:b w:val="0"/>
          <w:bCs w:val="0"/>
        </w:rPr>
        <w:t>gaseste</w:t>
      </w:r>
      <w:proofErr w:type="spellEnd"/>
      <w:r w:rsidR="46E1C0A9">
        <w:rPr>
          <w:b w:val="0"/>
          <w:bCs w:val="0"/>
        </w:rPr>
        <w:t xml:space="preserve"> </w:t>
      </w:r>
      <w:proofErr w:type="spellStart"/>
      <w:r w:rsidR="46E1C0A9">
        <w:rPr>
          <w:b w:val="0"/>
          <w:bCs w:val="0"/>
        </w:rPr>
        <w:t>octetul</w:t>
      </w:r>
      <w:proofErr w:type="spellEnd"/>
      <w:r w:rsidR="46E1C0A9">
        <w:rPr>
          <w:b w:val="0"/>
          <w:bCs w:val="0"/>
        </w:rPr>
        <w:t xml:space="preserve"> high din </w:t>
      </w:r>
      <w:proofErr w:type="spellStart"/>
      <w:r w:rsidR="46E1C0A9">
        <w:rPr>
          <w:b w:val="0"/>
          <w:bCs w:val="0"/>
        </w:rPr>
        <w:t>cuvantul</w:t>
      </w:r>
      <w:proofErr w:type="spellEnd"/>
      <w:r w:rsidR="46E1C0A9">
        <w:rPr>
          <w:b w:val="0"/>
          <w:bCs w:val="0"/>
        </w:rPr>
        <w:t xml:space="preserve"> low al </w:t>
      </w:r>
      <w:proofErr w:type="spellStart"/>
      <w:r w:rsidR="46E1C0A9">
        <w:rPr>
          <w:b w:val="0"/>
          <w:bCs w:val="0"/>
        </w:rPr>
        <w:t>dublucuvantului</w:t>
      </w:r>
      <w:proofErr w:type="spellEnd"/>
      <w:r w:rsidR="46E1C0A9">
        <w:rPr>
          <w:b w:val="0"/>
          <w:bCs w:val="0"/>
        </w:rPr>
        <w:t xml:space="preserve"> high din D?</w:t>
      </w:r>
      <w:r>
        <w:br/>
      </w:r>
      <w:r w:rsidR="580BEBAB">
        <w:rPr>
          <w:b w:val="0"/>
          <w:bCs w:val="0"/>
        </w:rPr>
        <w:t>A:</w:t>
      </w:r>
      <w:r w:rsidR="4BF10CB6">
        <w:rPr>
          <w:b w:val="0"/>
          <w:bCs w:val="0"/>
        </w:rPr>
        <w:t xml:space="preserve"> </w:t>
      </w:r>
      <w:r w:rsidRPr="0EE426A4" w:rsidR="4BF10CB6">
        <w:rPr>
          <w:b w:val="0"/>
          <w:bCs w:val="0"/>
          <w:highlight w:val="yellow"/>
        </w:rPr>
        <w:t xml:space="preserve">La </w:t>
      </w:r>
      <w:proofErr w:type="spellStart"/>
      <w:r w:rsidRPr="0EE426A4" w:rsidR="4BF10CB6">
        <w:rPr>
          <w:b w:val="0"/>
          <w:bCs w:val="0"/>
          <w:highlight w:val="yellow"/>
        </w:rPr>
        <w:t>adresa</w:t>
      </w:r>
      <w:proofErr w:type="spellEnd"/>
      <w:r w:rsidRPr="0EE426A4" w:rsidR="4BF10CB6">
        <w:rPr>
          <w:b w:val="0"/>
          <w:bCs w:val="0"/>
          <w:highlight w:val="yellow"/>
        </w:rPr>
        <w:t xml:space="preserve"> D+5</w:t>
      </w:r>
    </w:p>
    <w:p w:rsidR="580BEBAB" w:rsidP="0EE426A4" w:rsidRDefault="580BEBAB" w14:paraId="67A9F3C4" w14:textId="44CC656E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="580BEBAB">
        <w:rPr>
          <w:b w:val="0"/>
          <w:bCs w:val="0"/>
        </w:rPr>
        <w:t>Q:</w:t>
      </w:r>
      <w:r w:rsidR="7F1EA1CC">
        <w:rPr>
          <w:b w:val="0"/>
          <w:bCs w:val="0"/>
        </w:rPr>
        <w:t xml:space="preserve"> La </w:t>
      </w:r>
      <w:proofErr w:type="spellStart"/>
      <w:r w:rsidR="7F1EA1CC">
        <w:rPr>
          <w:b w:val="0"/>
          <w:bCs w:val="0"/>
        </w:rPr>
        <w:t>ce</w:t>
      </w:r>
      <w:proofErr w:type="spellEnd"/>
      <w:r w:rsidR="7F1EA1CC">
        <w:rPr>
          <w:b w:val="0"/>
          <w:bCs w:val="0"/>
        </w:rPr>
        <w:t xml:space="preserve"> </w:t>
      </w:r>
      <w:proofErr w:type="spellStart"/>
      <w:r w:rsidR="7F1EA1CC">
        <w:rPr>
          <w:b w:val="0"/>
          <w:bCs w:val="0"/>
        </w:rPr>
        <w:t>adresa</w:t>
      </w:r>
      <w:proofErr w:type="spellEnd"/>
      <w:r w:rsidR="7F1EA1CC">
        <w:rPr>
          <w:b w:val="0"/>
          <w:bCs w:val="0"/>
        </w:rPr>
        <w:t xml:space="preserve"> se </w:t>
      </w:r>
      <w:proofErr w:type="spellStart"/>
      <w:r w:rsidR="7F1EA1CC">
        <w:rPr>
          <w:b w:val="0"/>
          <w:bCs w:val="0"/>
        </w:rPr>
        <w:t>gaseste</w:t>
      </w:r>
      <w:proofErr w:type="spellEnd"/>
      <w:r w:rsidR="7F1EA1CC">
        <w:rPr>
          <w:b w:val="0"/>
          <w:bCs w:val="0"/>
        </w:rPr>
        <w:t xml:space="preserve"> </w:t>
      </w:r>
      <w:proofErr w:type="spellStart"/>
      <w:r w:rsidR="7F1EA1CC">
        <w:rPr>
          <w:b w:val="0"/>
          <w:bCs w:val="0"/>
        </w:rPr>
        <w:t>octetul</w:t>
      </w:r>
      <w:proofErr w:type="spellEnd"/>
      <w:r w:rsidR="7F1EA1CC">
        <w:rPr>
          <w:b w:val="0"/>
          <w:bCs w:val="0"/>
        </w:rPr>
        <w:t xml:space="preserve"> low din </w:t>
      </w:r>
      <w:proofErr w:type="spellStart"/>
      <w:r w:rsidR="7F1EA1CC">
        <w:rPr>
          <w:b w:val="0"/>
          <w:bCs w:val="0"/>
        </w:rPr>
        <w:t>cuvantul</w:t>
      </w:r>
      <w:proofErr w:type="spellEnd"/>
      <w:r w:rsidR="7F1EA1CC">
        <w:rPr>
          <w:b w:val="0"/>
          <w:bCs w:val="0"/>
        </w:rPr>
        <w:t xml:space="preserve"> high al </w:t>
      </w:r>
      <w:proofErr w:type="spellStart"/>
      <w:r w:rsidR="7F1EA1CC">
        <w:rPr>
          <w:b w:val="0"/>
          <w:bCs w:val="0"/>
        </w:rPr>
        <w:t>dublucuvantului</w:t>
      </w:r>
      <w:proofErr w:type="spellEnd"/>
      <w:r w:rsidR="7F1EA1CC">
        <w:rPr>
          <w:b w:val="0"/>
          <w:bCs w:val="0"/>
        </w:rPr>
        <w:t xml:space="preserve"> C?</w:t>
      </w:r>
      <w:r>
        <w:br/>
      </w:r>
      <w:r w:rsidR="664C5505">
        <w:rPr>
          <w:b w:val="0"/>
          <w:bCs w:val="0"/>
        </w:rPr>
        <w:t xml:space="preserve">A: </w:t>
      </w:r>
      <w:r w:rsidRPr="0EE426A4" w:rsidR="785B8615">
        <w:rPr>
          <w:b w:val="0"/>
          <w:bCs w:val="0"/>
          <w:highlight w:val="cyan"/>
        </w:rPr>
        <w:t xml:space="preserve">La </w:t>
      </w:r>
      <w:proofErr w:type="spellStart"/>
      <w:r w:rsidRPr="0EE426A4" w:rsidR="785B8615">
        <w:rPr>
          <w:b w:val="0"/>
          <w:bCs w:val="0"/>
          <w:highlight w:val="cyan"/>
        </w:rPr>
        <w:t>adresa</w:t>
      </w:r>
      <w:proofErr w:type="spellEnd"/>
      <w:r w:rsidRPr="0EE426A4" w:rsidR="785B8615">
        <w:rPr>
          <w:b w:val="0"/>
          <w:bCs w:val="0"/>
          <w:highlight w:val="cyan"/>
        </w:rPr>
        <w:t xml:space="preserve"> C+2</w:t>
      </w:r>
    </w:p>
    <w:p w:rsidR="785B8615" w:rsidP="0EE426A4" w:rsidRDefault="785B8615" w14:paraId="6EE3F8B8" w14:textId="058CF974">
      <w:pPr>
        <w:pStyle w:val="Normal"/>
        <w:rPr>
          <w:b w:val="0"/>
          <w:bCs w:val="0"/>
        </w:rPr>
      </w:pPr>
      <w:proofErr w:type="spellStart"/>
      <w:r w:rsidR="785B8615">
        <w:rPr>
          <w:b w:val="0"/>
          <w:bCs w:val="0"/>
        </w:rPr>
        <w:t>Exercitiul</w:t>
      </w:r>
      <w:proofErr w:type="spellEnd"/>
      <w:r w:rsidR="785B8615">
        <w:rPr>
          <w:b w:val="0"/>
          <w:bCs w:val="0"/>
        </w:rPr>
        <w:t xml:space="preserve"> 1: </w:t>
      </w:r>
      <w:proofErr w:type="spellStart"/>
      <w:r w:rsidR="785B8615">
        <w:rPr>
          <w:b w:val="0"/>
          <w:bCs w:val="0"/>
        </w:rPr>
        <w:t>Scrieti</w:t>
      </w:r>
      <w:proofErr w:type="spellEnd"/>
      <w:r w:rsidR="785B8615">
        <w:rPr>
          <w:b w:val="0"/>
          <w:bCs w:val="0"/>
        </w:rPr>
        <w:t xml:space="preserve"> un program in </w:t>
      </w:r>
      <w:proofErr w:type="spellStart"/>
      <w:r w:rsidR="785B8615">
        <w:rPr>
          <w:b w:val="0"/>
          <w:bCs w:val="0"/>
        </w:rPr>
        <w:t>limbaj</w:t>
      </w:r>
      <w:proofErr w:type="spellEnd"/>
      <w:r w:rsidR="785B8615">
        <w:rPr>
          <w:b w:val="0"/>
          <w:bCs w:val="0"/>
        </w:rPr>
        <w:t xml:space="preserve"> de </w:t>
      </w:r>
      <w:proofErr w:type="spellStart"/>
      <w:r w:rsidR="785B8615">
        <w:rPr>
          <w:b w:val="0"/>
          <w:bCs w:val="0"/>
        </w:rPr>
        <w:t>asamblare</w:t>
      </w:r>
      <w:proofErr w:type="spellEnd"/>
      <w:r w:rsidR="785B8615">
        <w:rPr>
          <w:b w:val="0"/>
          <w:bCs w:val="0"/>
        </w:rPr>
        <w:t xml:space="preserve"> care </w:t>
      </w:r>
      <w:proofErr w:type="spellStart"/>
      <w:r w:rsidR="785B8615">
        <w:rPr>
          <w:b w:val="0"/>
          <w:bCs w:val="0"/>
        </w:rPr>
        <w:t>determina</w:t>
      </w:r>
      <w:proofErr w:type="spellEnd"/>
      <w:r w:rsidR="785B8615">
        <w:rPr>
          <w:b w:val="0"/>
          <w:bCs w:val="0"/>
        </w:rPr>
        <w:t xml:space="preserve"> </w:t>
      </w:r>
      <w:proofErr w:type="spellStart"/>
      <w:r w:rsidR="785B8615">
        <w:rPr>
          <w:b w:val="0"/>
          <w:bCs w:val="0"/>
        </w:rPr>
        <w:t>valoarea</w:t>
      </w:r>
      <w:proofErr w:type="spellEnd"/>
      <w:r w:rsidR="785B8615">
        <w:rPr>
          <w:b w:val="0"/>
          <w:bCs w:val="0"/>
        </w:rPr>
        <w:t xml:space="preserve"> </w:t>
      </w:r>
      <w:proofErr w:type="spellStart"/>
      <w:r w:rsidR="785B8615">
        <w:rPr>
          <w:b w:val="0"/>
          <w:bCs w:val="0"/>
        </w:rPr>
        <w:t>expresiei</w:t>
      </w:r>
      <w:proofErr w:type="spellEnd"/>
      <w:r w:rsidR="785B8615">
        <w:rPr>
          <w:b w:val="0"/>
          <w:bCs w:val="0"/>
        </w:rPr>
        <w:t xml:space="preserve"> x= a*b + c*d, </w:t>
      </w:r>
      <w:proofErr w:type="spellStart"/>
      <w:r w:rsidR="785B8615">
        <w:rPr>
          <w:b w:val="0"/>
          <w:bCs w:val="0"/>
        </w:rPr>
        <w:t>unde</w:t>
      </w:r>
      <w:proofErr w:type="spellEnd"/>
      <w:r w:rsidR="785B8615">
        <w:rPr>
          <w:b w:val="0"/>
          <w:bCs w:val="0"/>
        </w:rPr>
        <w:t xml:space="preserve"> </w:t>
      </w:r>
      <w:proofErr w:type="spellStart"/>
      <w:r w:rsidR="785B8615">
        <w:rPr>
          <w:b w:val="0"/>
          <w:bCs w:val="0"/>
        </w:rPr>
        <w:t>a,b,c,d</w:t>
      </w:r>
      <w:proofErr w:type="spellEnd"/>
      <w:r w:rsidR="785B8615">
        <w:rPr>
          <w:b w:val="0"/>
          <w:bCs w:val="0"/>
        </w:rPr>
        <w:t xml:space="preserve"> sunt </w:t>
      </w:r>
      <w:proofErr w:type="spellStart"/>
      <w:r w:rsidR="785B8615">
        <w:rPr>
          <w:b w:val="0"/>
          <w:bCs w:val="0"/>
        </w:rPr>
        <w:t>reprezentate</w:t>
      </w:r>
      <w:proofErr w:type="spellEnd"/>
      <w:r w:rsidR="785B8615">
        <w:rPr>
          <w:b w:val="0"/>
          <w:bCs w:val="0"/>
        </w:rPr>
        <w:t xml:space="preserve"> </w:t>
      </w:r>
      <w:proofErr w:type="spellStart"/>
      <w:r w:rsidR="785B8615">
        <w:rPr>
          <w:b w:val="0"/>
          <w:bCs w:val="0"/>
        </w:rPr>
        <w:t>fara</w:t>
      </w:r>
      <w:proofErr w:type="spellEnd"/>
      <w:r w:rsidR="785B8615">
        <w:rPr>
          <w:b w:val="0"/>
          <w:bCs w:val="0"/>
        </w:rPr>
        <w:t xml:space="preserve"> </w:t>
      </w:r>
      <w:proofErr w:type="spellStart"/>
      <w:r w:rsidR="785B8615">
        <w:rPr>
          <w:b w:val="0"/>
          <w:bCs w:val="0"/>
        </w:rPr>
        <w:t>semn</w:t>
      </w:r>
      <w:proofErr w:type="spellEnd"/>
      <w:r w:rsidR="785B8615">
        <w:rPr>
          <w:b w:val="0"/>
          <w:bCs w:val="0"/>
        </w:rPr>
        <w:t xml:space="preserve"> pe un cuvant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E426A4" w:rsidTr="0EE426A4" w14:paraId="07FAB502">
        <w:tc>
          <w:tcPr>
            <w:tcW w:w="4680" w:type="dxa"/>
            <w:tcMar/>
          </w:tcPr>
          <w:p w:rsidR="785B8615" w:rsidP="0EE426A4" w:rsidRDefault="785B8615" w14:paraId="12841130" w14:textId="5584B4A7">
            <w:pPr>
              <w:pStyle w:val="Normal"/>
              <w:rPr>
                <w:b w:val="0"/>
                <w:bCs w:val="0"/>
              </w:rPr>
            </w:pPr>
            <w:r w:rsidR="785B8615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785B8615" w:rsidP="0EE426A4" w:rsidRDefault="785B8615" w14:paraId="0D2D3748" w14:textId="037AE2C5">
            <w:pPr>
              <w:pStyle w:val="Normal"/>
              <w:rPr>
                <w:b w:val="0"/>
                <w:bCs w:val="0"/>
              </w:rPr>
            </w:pPr>
            <w:r w:rsidR="785B8615">
              <w:rPr>
                <w:b w:val="0"/>
                <w:bCs w:val="0"/>
              </w:rPr>
              <w:t>Code segment</w:t>
            </w:r>
          </w:p>
        </w:tc>
      </w:tr>
      <w:tr w:rsidR="0EE426A4" w:rsidTr="0EE426A4" w14:paraId="60D400E8">
        <w:tc>
          <w:tcPr>
            <w:tcW w:w="9360" w:type="dxa"/>
            <w:gridSpan w:val="2"/>
            <w:tcMar/>
          </w:tcPr>
          <w:p w:rsidR="785B8615" w:rsidP="0EE426A4" w:rsidRDefault="785B8615" w14:paraId="73DD51C4" w14:textId="19003F50">
            <w:pPr>
              <w:pStyle w:val="Normal"/>
              <w:rPr>
                <w:b w:val="0"/>
                <w:bCs w:val="0"/>
              </w:rPr>
            </w:pPr>
            <w:r w:rsidR="785B8615">
              <w:rPr>
                <w:b w:val="0"/>
                <w:bCs w:val="0"/>
              </w:rPr>
              <w:t>Varianta 1</w:t>
            </w:r>
          </w:p>
        </w:tc>
      </w:tr>
      <w:tr w:rsidR="0EE426A4" w:rsidTr="0EE426A4" w14:paraId="06E18AC4">
        <w:tc>
          <w:tcPr>
            <w:tcW w:w="4680" w:type="dxa"/>
            <w:tcMar/>
          </w:tcPr>
          <w:p w:rsidR="5995C4B6" w:rsidP="0EE426A4" w:rsidRDefault="5995C4B6" w14:paraId="1FA8E167" w14:textId="268E2462">
            <w:pPr>
              <w:pStyle w:val="Normal"/>
              <w:rPr>
                <w:b w:val="0"/>
                <w:bCs w:val="0"/>
              </w:rPr>
            </w:pPr>
            <w:r w:rsidR="5995C4B6">
              <w:rPr>
                <w:b w:val="0"/>
                <w:bCs w:val="0"/>
              </w:rPr>
              <w:t>a</w:t>
            </w:r>
            <w:r w:rsidR="444941FC">
              <w:rPr>
                <w:b w:val="0"/>
                <w:bCs w:val="0"/>
              </w:rPr>
              <w:t xml:space="preserve"> </w:t>
            </w:r>
            <w:proofErr w:type="spellStart"/>
            <w:r w:rsidR="444941FC">
              <w:rPr>
                <w:b w:val="0"/>
                <w:bCs w:val="0"/>
              </w:rPr>
              <w:t>dw</w:t>
            </w:r>
            <w:proofErr w:type="spellEnd"/>
            <w:r w:rsidR="444941FC">
              <w:rPr>
                <w:b w:val="0"/>
                <w:bCs w:val="0"/>
              </w:rPr>
              <w:t xml:space="preserve"> 3456h</w:t>
            </w:r>
          </w:p>
          <w:p w:rsidR="7A43521D" w:rsidP="0EE426A4" w:rsidRDefault="7A43521D" w14:paraId="561F5CAB" w14:textId="265413C5">
            <w:pPr>
              <w:pStyle w:val="Normal"/>
              <w:rPr>
                <w:b w:val="0"/>
                <w:bCs w:val="0"/>
              </w:rPr>
            </w:pPr>
            <w:r w:rsidR="7A43521D">
              <w:rPr>
                <w:b w:val="0"/>
                <w:bCs w:val="0"/>
              </w:rPr>
              <w:t>b</w:t>
            </w:r>
            <w:r w:rsidR="444941FC">
              <w:rPr>
                <w:b w:val="0"/>
                <w:bCs w:val="0"/>
              </w:rPr>
              <w:t xml:space="preserve"> </w:t>
            </w:r>
            <w:proofErr w:type="spellStart"/>
            <w:r w:rsidR="444941FC">
              <w:rPr>
                <w:b w:val="0"/>
                <w:bCs w:val="0"/>
              </w:rPr>
              <w:t>dw</w:t>
            </w:r>
            <w:proofErr w:type="spellEnd"/>
            <w:r w:rsidR="444941FC">
              <w:rPr>
                <w:b w:val="0"/>
                <w:bCs w:val="0"/>
              </w:rPr>
              <w:t xml:space="preserve"> 4320h</w:t>
            </w:r>
          </w:p>
          <w:p w:rsidR="336C0570" w:rsidP="0EE426A4" w:rsidRDefault="336C0570" w14:paraId="775F126E" w14:textId="31ED6370">
            <w:pPr>
              <w:pStyle w:val="Normal"/>
              <w:rPr>
                <w:b w:val="0"/>
                <w:bCs w:val="0"/>
              </w:rPr>
            </w:pPr>
            <w:r w:rsidR="336C0570">
              <w:rPr>
                <w:b w:val="0"/>
                <w:bCs w:val="0"/>
              </w:rPr>
              <w:t>c</w:t>
            </w:r>
            <w:r w:rsidR="444941FC">
              <w:rPr>
                <w:b w:val="0"/>
                <w:bCs w:val="0"/>
              </w:rPr>
              <w:t xml:space="preserve"> </w:t>
            </w:r>
            <w:proofErr w:type="spellStart"/>
            <w:r w:rsidR="444941FC">
              <w:rPr>
                <w:b w:val="0"/>
                <w:bCs w:val="0"/>
              </w:rPr>
              <w:t>dw</w:t>
            </w:r>
            <w:proofErr w:type="spellEnd"/>
            <w:r w:rsidR="444941FC">
              <w:rPr>
                <w:b w:val="0"/>
                <w:bCs w:val="0"/>
              </w:rPr>
              <w:t xml:space="preserve"> 1234h</w:t>
            </w:r>
          </w:p>
          <w:p w:rsidR="15C79635" w:rsidP="0EE426A4" w:rsidRDefault="15C79635" w14:paraId="6FF489CF" w14:textId="30C8C69A">
            <w:pPr>
              <w:pStyle w:val="Normal"/>
              <w:rPr>
                <w:b w:val="0"/>
                <w:bCs w:val="0"/>
              </w:rPr>
            </w:pPr>
            <w:r w:rsidR="15C79635">
              <w:rPr>
                <w:b w:val="0"/>
                <w:bCs w:val="0"/>
              </w:rPr>
              <w:t xml:space="preserve">d </w:t>
            </w:r>
            <w:proofErr w:type="spellStart"/>
            <w:r w:rsidR="15C79635">
              <w:rPr>
                <w:b w:val="0"/>
                <w:bCs w:val="0"/>
              </w:rPr>
              <w:t>d</w:t>
            </w:r>
            <w:r w:rsidR="444941FC">
              <w:rPr>
                <w:b w:val="0"/>
                <w:bCs w:val="0"/>
              </w:rPr>
              <w:t>w</w:t>
            </w:r>
            <w:proofErr w:type="spellEnd"/>
            <w:r w:rsidR="444941FC">
              <w:rPr>
                <w:b w:val="0"/>
                <w:bCs w:val="0"/>
              </w:rPr>
              <w:t xml:space="preserve"> 3300h</w:t>
            </w:r>
          </w:p>
          <w:p w:rsidR="6398A1C8" w:rsidP="0EE426A4" w:rsidRDefault="6398A1C8" w14:paraId="2335BB6C" w14:textId="14498B94">
            <w:pPr>
              <w:pStyle w:val="Normal"/>
              <w:rPr>
                <w:b w:val="0"/>
                <w:bCs w:val="0"/>
              </w:rPr>
            </w:pPr>
            <w:r w:rsidR="6398A1C8">
              <w:rPr>
                <w:b w:val="0"/>
                <w:bCs w:val="0"/>
              </w:rPr>
              <w:t>x dd 0</w:t>
            </w:r>
          </w:p>
        </w:tc>
        <w:tc>
          <w:tcPr>
            <w:tcW w:w="4680" w:type="dxa"/>
            <w:tcMar/>
          </w:tcPr>
          <w:p w:rsidR="444941FC" w:rsidP="0EE426A4" w:rsidRDefault="444941FC" w14:paraId="336772BB" w14:textId="67A4AE4C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Mov </w:t>
            </w:r>
            <w:proofErr w:type="gramStart"/>
            <w:r w:rsidR="444941FC">
              <w:rPr>
                <w:b w:val="0"/>
                <w:bCs w:val="0"/>
              </w:rPr>
              <w:t>Ax,[</w:t>
            </w:r>
            <w:proofErr w:type="gramEnd"/>
            <w:r w:rsidR="444941FC">
              <w:rPr>
                <w:b w:val="0"/>
                <w:bCs w:val="0"/>
              </w:rPr>
              <w:t>a]</w:t>
            </w:r>
          </w:p>
          <w:p w:rsidR="444941FC" w:rsidP="0EE426A4" w:rsidRDefault="444941FC" w14:paraId="63ABAB72" w14:textId="24D2E2AD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Mov Bx,[b]</w:t>
            </w:r>
          </w:p>
          <w:p w:rsidR="444941FC" w:rsidP="0EE426A4" w:rsidRDefault="444941FC" w14:paraId="4A237129" w14:textId="3DC9EFC9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Mul </w:t>
            </w:r>
            <w:proofErr w:type="gramStart"/>
            <w:r w:rsidR="444941FC">
              <w:rPr>
                <w:b w:val="0"/>
                <w:bCs w:val="0"/>
              </w:rPr>
              <w:t>bx ;</w:t>
            </w:r>
            <w:proofErr w:type="gramEnd"/>
            <w:r w:rsidR="444941FC">
              <w:rPr>
                <w:b w:val="0"/>
                <w:bCs w:val="0"/>
              </w:rPr>
              <w:t xml:space="preserve"> </w:t>
            </w:r>
            <w:proofErr w:type="spellStart"/>
            <w:r w:rsidR="444941FC">
              <w:rPr>
                <w:b w:val="0"/>
                <w:bCs w:val="0"/>
              </w:rPr>
              <w:t>dx:ax</w:t>
            </w:r>
            <w:proofErr w:type="spellEnd"/>
            <w:r w:rsidR="444941FC">
              <w:rPr>
                <w:b w:val="0"/>
                <w:bCs w:val="0"/>
              </w:rPr>
              <w:t xml:space="preserve"> = a*b</w:t>
            </w:r>
          </w:p>
          <w:p w:rsidR="444941FC" w:rsidP="0EE426A4" w:rsidRDefault="444941FC" w14:paraId="39A0F59B" w14:textId="56C29C69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Push dx</w:t>
            </w:r>
          </w:p>
          <w:p w:rsidR="444941FC" w:rsidP="0EE426A4" w:rsidRDefault="444941FC" w14:paraId="07C3D22B" w14:textId="63F4348B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Push ax</w:t>
            </w:r>
          </w:p>
          <w:p w:rsidR="444941FC" w:rsidP="0EE426A4" w:rsidRDefault="444941FC" w14:paraId="600B3530" w14:textId="6761F76F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Pop </w:t>
            </w:r>
            <w:proofErr w:type="spellStart"/>
            <w:r w:rsidR="444941FC">
              <w:rPr>
                <w:b w:val="0"/>
                <w:bCs w:val="0"/>
              </w:rPr>
              <w:t>ecx</w:t>
            </w:r>
            <w:proofErr w:type="spellEnd"/>
            <w:r w:rsidR="444941FC">
              <w:rPr>
                <w:b w:val="0"/>
                <w:bCs w:val="0"/>
              </w:rPr>
              <w:t xml:space="preserve"> ; </w:t>
            </w:r>
            <w:proofErr w:type="spellStart"/>
            <w:r w:rsidR="444941FC">
              <w:rPr>
                <w:b w:val="0"/>
                <w:bCs w:val="0"/>
              </w:rPr>
              <w:t>ecx</w:t>
            </w:r>
            <w:proofErr w:type="spellEnd"/>
            <w:r w:rsidR="444941FC">
              <w:rPr>
                <w:b w:val="0"/>
                <w:bCs w:val="0"/>
              </w:rPr>
              <w:t xml:space="preserve"> = a*b</w:t>
            </w:r>
          </w:p>
          <w:p w:rsidR="0EE426A4" w:rsidP="0EE426A4" w:rsidRDefault="0EE426A4" w14:paraId="212A4DB7" w14:textId="034C4B19">
            <w:pPr>
              <w:pStyle w:val="Normal"/>
              <w:rPr>
                <w:b w:val="0"/>
                <w:bCs w:val="0"/>
              </w:rPr>
            </w:pPr>
          </w:p>
          <w:p w:rsidR="444941FC" w:rsidP="0EE426A4" w:rsidRDefault="444941FC" w14:paraId="1527049A" w14:textId="4D3FCBB1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Mov ax,[c]</w:t>
            </w:r>
          </w:p>
          <w:p w:rsidR="444941FC" w:rsidP="0EE426A4" w:rsidRDefault="444941FC" w14:paraId="21F16A35" w14:textId="4255070A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Mov bx,[d]</w:t>
            </w:r>
          </w:p>
          <w:p w:rsidR="444941FC" w:rsidP="0EE426A4" w:rsidRDefault="444941FC" w14:paraId="0D29A012" w14:textId="15BC5C0B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Mul bx; </w:t>
            </w:r>
            <w:proofErr w:type="spellStart"/>
            <w:r w:rsidR="444941FC">
              <w:rPr>
                <w:b w:val="0"/>
                <w:bCs w:val="0"/>
              </w:rPr>
              <w:t>dx:ax</w:t>
            </w:r>
            <w:proofErr w:type="spellEnd"/>
            <w:r w:rsidR="444941FC">
              <w:rPr>
                <w:b w:val="0"/>
                <w:bCs w:val="0"/>
              </w:rPr>
              <w:t xml:space="preserve"> = c*d</w:t>
            </w:r>
          </w:p>
          <w:p w:rsidR="444941FC" w:rsidP="0EE426A4" w:rsidRDefault="444941FC" w14:paraId="62ED96F6" w14:textId="1AE7F586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Push dx</w:t>
            </w:r>
          </w:p>
          <w:p w:rsidR="444941FC" w:rsidP="0EE426A4" w:rsidRDefault="444941FC" w14:paraId="55899227" w14:textId="1A28EAE3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Push ax</w:t>
            </w:r>
          </w:p>
          <w:p w:rsidR="444941FC" w:rsidP="0EE426A4" w:rsidRDefault="444941FC" w14:paraId="3B918686" w14:textId="1711C68F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Pop </w:t>
            </w:r>
            <w:proofErr w:type="spellStart"/>
            <w:r w:rsidR="444941FC">
              <w:rPr>
                <w:b w:val="0"/>
                <w:bCs w:val="0"/>
              </w:rPr>
              <w:t>Edx</w:t>
            </w:r>
            <w:proofErr w:type="spellEnd"/>
            <w:r w:rsidR="444941FC">
              <w:rPr>
                <w:b w:val="0"/>
                <w:bCs w:val="0"/>
              </w:rPr>
              <w:t xml:space="preserve"> ; </w:t>
            </w:r>
            <w:proofErr w:type="spellStart"/>
            <w:r w:rsidR="444941FC">
              <w:rPr>
                <w:b w:val="0"/>
                <w:bCs w:val="0"/>
              </w:rPr>
              <w:t>edx</w:t>
            </w:r>
            <w:proofErr w:type="spellEnd"/>
            <w:r w:rsidR="444941FC">
              <w:rPr>
                <w:b w:val="0"/>
                <w:bCs w:val="0"/>
              </w:rPr>
              <w:t xml:space="preserve"> = c*d</w:t>
            </w:r>
          </w:p>
          <w:p w:rsidR="0EE426A4" w:rsidP="0EE426A4" w:rsidRDefault="0EE426A4" w14:paraId="36859181" w14:textId="13DAF55E">
            <w:pPr>
              <w:pStyle w:val="Normal"/>
              <w:rPr>
                <w:b w:val="0"/>
                <w:bCs w:val="0"/>
              </w:rPr>
            </w:pPr>
          </w:p>
          <w:p w:rsidR="444941FC" w:rsidP="0EE426A4" w:rsidRDefault="444941FC" w14:paraId="25198B3A" w14:textId="24EE1C59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 xml:space="preserve">Add </w:t>
            </w:r>
            <w:proofErr w:type="spellStart"/>
            <w:r w:rsidR="444941FC">
              <w:rPr>
                <w:b w:val="0"/>
                <w:bCs w:val="0"/>
              </w:rPr>
              <w:t>ecx,edx</w:t>
            </w:r>
            <w:proofErr w:type="spellEnd"/>
            <w:r w:rsidR="444941FC">
              <w:rPr>
                <w:b w:val="0"/>
                <w:bCs w:val="0"/>
              </w:rPr>
              <w:t xml:space="preserve"> </w:t>
            </w:r>
            <w:r w:rsidR="3E9CD28F">
              <w:rPr>
                <w:b w:val="0"/>
                <w:bCs w:val="0"/>
              </w:rPr>
              <w:t>;</w:t>
            </w:r>
            <w:r w:rsidR="444941FC">
              <w:rPr>
                <w:b w:val="0"/>
                <w:bCs w:val="0"/>
              </w:rPr>
              <w:t xml:space="preserve"> </w:t>
            </w:r>
            <w:proofErr w:type="spellStart"/>
            <w:r w:rsidR="444941FC">
              <w:rPr>
                <w:b w:val="0"/>
                <w:bCs w:val="0"/>
              </w:rPr>
              <w:t>ecx</w:t>
            </w:r>
            <w:proofErr w:type="spellEnd"/>
            <w:r w:rsidR="444941FC">
              <w:rPr>
                <w:b w:val="0"/>
                <w:bCs w:val="0"/>
              </w:rPr>
              <w:t xml:space="preserve"> </w:t>
            </w:r>
            <w:r w:rsidR="03CAA1CC">
              <w:rPr>
                <w:b w:val="0"/>
                <w:bCs w:val="0"/>
              </w:rPr>
              <w:t>=</w:t>
            </w:r>
            <w:r w:rsidR="444941FC">
              <w:rPr>
                <w:b w:val="0"/>
                <w:bCs w:val="0"/>
              </w:rPr>
              <w:t xml:space="preserve"> a*b + c*d </w:t>
            </w:r>
          </w:p>
          <w:p w:rsidR="444941FC" w:rsidP="0EE426A4" w:rsidRDefault="444941FC" w14:paraId="509B9F2D" w14:textId="40B006E1">
            <w:pPr>
              <w:pStyle w:val="Normal"/>
              <w:rPr>
                <w:b w:val="0"/>
                <w:bCs w:val="0"/>
              </w:rPr>
            </w:pPr>
            <w:r w:rsidR="444941FC">
              <w:rPr>
                <w:b w:val="0"/>
                <w:bCs w:val="0"/>
              </w:rPr>
              <w:t>Mov [x],ecx</w:t>
            </w:r>
          </w:p>
        </w:tc>
      </w:tr>
      <w:tr w:rsidR="0EE426A4" w:rsidTr="0EE426A4" w14:paraId="191A21FF">
        <w:tc>
          <w:tcPr>
            <w:tcW w:w="9360" w:type="dxa"/>
            <w:gridSpan w:val="2"/>
            <w:tcMar/>
          </w:tcPr>
          <w:p w:rsidR="785B8615" w:rsidP="0EE426A4" w:rsidRDefault="785B8615" w14:paraId="31500986" w14:textId="485ED2CA">
            <w:pPr>
              <w:pStyle w:val="Normal"/>
              <w:rPr>
                <w:b w:val="0"/>
                <w:bCs w:val="0"/>
              </w:rPr>
            </w:pPr>
            <w:r w:rsidR="785B8615">
              <w:rPr>
                <w:b w:val="0"/>
                <w:bCs w:val="0"/>
              </w:rPr>
              <w:t>Varianta 2</w:t>
            </w:r>
          </w:p>
        </w:tc>
      </w:tr>
      <w:tr w:rsidR="0EE426A4" w:rsidTr="0EE426A4" w14:paraId="1C50C508">
        <w:tc>
          <w:tcPr>
            <w:tcW w:w="4680" w:type="dxa"/>
            <w:tcMar/>
          </w:tcPr>
          <w:p w:rsidR="22F7C77E" w:rsidP="0EE426A4" w:rsidRDefault="22F7C77E" w14:paraId="79D65DCF" w14:textId="268E2462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 xml:space="preserve">a </w:t>
            </w:r>
            <w:proofErr w:type="spellStart"/>
            <w:r w:rsidR="22F7C77E">
              <w:rPr>
                <w:b w:val="0"/>
                <w:bCs w:val="0"/>
              </w:rPr>
              <w:t>dw</w:t>
            </w:r>
            <w:proofErr w:type="spellEnd"/>
            <w:r w:rsidR="22F7C77E">
              <w:rPr>
                <w:b w:val="0"/>
                <w:bCs w:val="0"/>
              </w:rPr>
              <w:t xml:space="preserve"> 3456h</w:t>
            </w:r>
          </w:p>
          <w:p w:rsidR="22F7C77E" w:rsidP="0EE426A4" w:rsidRDefault="22F7C77E" w14:paraId="263DA489" w14:textId="265413C5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 xml:space="preserve">b </w:t>
            </w:r>
            <w:proofErr w:type="spellStart"/>
            <w:r w:rsidR="22F7C77E">
              <w:rPr>
                <w:b w:val="0"/>
                <w:bCs w:val="0"/>
              </w:rPr>
              <w:t>dw</w:t>
            </w:r>
            <w:proofErr w:type="spellEnd"/>
            <w:r w:rsidR="22F7C77E">
              <w:rPr>
                <w:b w:val="0"/>
                <w:bCs w:val="0"/>
              </w:rPr>
              <w:t xml:space="preserve"> 4320h</w:t>
            </w:r>
          </w:p>
          <w:p w:rsidR="22F7C77E" w:rsidP="0EE426A4" w:rsidRDefault="22F7C77E" w14:paraId="25BBCAAE" w14:textId="31ED6370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 xml:space="preserve">c </w:t>
            </w:r>
            <w:proofErr w:type="spellStart"/>
            <w:r w:rsidR="22F7C77E">
              <w:rPr>
                <w:b w:val="0"/>
                <w:bCs w:val="0"/>
              </w:rPr>
              <w:t>dw</w:t>
            </w:r>
            <w:proofErr w:type="spellEnd"/>
            <w:r w:rsidR="22F7C77E">
              <w:rPr>
                <w:b w:val="0"/>
                <w:bCs w:val="0"/>
              </w:rPr>
              <w:t xml:space="preserve"> 1234h</w:t>
            </w:r>
          </w:p>
          <w:p w:rsidR="22F7C77E" w:rsidP="0EE426A4" w:rsidRDefault="22F7C77E" w14:paraId="300E7FA4" w14:textId="30C8C69A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 xml:space="preserve">d </w:t>
            </w:r>
            <w:proofErr w:type="spellStart"/>
            <w:r w:rsidR="22F7C77E">
              <w:rPr>
                <w:b w:val="0"/>
                <w:bCs w:val="0"/>
              </w:rPr>
              <w:t>d</w:t>
            </w:r>
            <w:r w:rsidR="22F7C77E">
              <w:rPr>
                <w:b w:val="0"/>
                <w:bCs w:val="0"/>
              </w:rPr>
              <w:t>w</w:t>
            </w:r>
            <w:proofErr w:type="spellEnd"/>
            <w:r w:rsidR="22F7C77E">
              <w:rPr>
                <w:b w:val="0"/>
                <w:bCs w:val="0"/>
              </w:rPr>
              <w:t xml:space="preserve"> 3300h</w:t>
            </w:r>
          </w:p>
          <w:p w:rsidR="22F7C77E" w:rsidP="0EE426A4" w:rsidRDefault="22F7C77E" w14:paraId="05CED41E" w14:textId="14498B94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x dd 0</w:t>
            </w:r>
          </w:p>
          <w:p w:rsidR="0EE426A4" w:rsidP="0EE426A4" w:rsidRDefault="0EE426A4" w14:paraId="07FD3198" w14:textId="5E0F054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680" w:type="dxa"/>
            <w:tcMar/>
          </w:tcPr>
          <w:p w:rsidR="22F7C77E" w:rsidP="0EE426A4" w:rsidRDefault="22F7C77E" w14:paraId="22185AE6" w14:textId="026FF5EB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Mov ax, [a]</w:t>
            </w:r>
          </w:p>
          <w:p w:rsidR="22F7C77E" w:rsidP="0EE426A4" w:rsidRDefault="22F7C77E" w14:paraId="3331903E" w14:textId="2B713F1A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Mov bx, [b]</w:t>
            </w:r>
          </w:p>
          <w:p w:rsidR="22F7C77E" w:rsidP="0EE426A4" w:rsidRDefault="22F7C77E" w14:paraId="33888E89" w14:textId="0FA3DDF4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 xml:space="preserve">Mul </w:t>
            </w:r>
            <w:proofErr w:type="gramStart"/>
            <w:r w:rsidR="22F7C77E">
              <w:rPr>
                <w:b w:val="0"/>
                <w:bCs w:val="0"/>
              </w:rPr>
              <w:t>bx ;</w:t>
            </w:r>
            <w:proofErr w:type="gramEnd"/>
            <w:r w:rsidR="22F7C77E">
              <w:rPr>
                <w:b w:val="0"/>
                <w:bCs w:val="0"/>
              </w:rPr>
              <w:t xml:space="preserve"> </w:t>
            </w:r>
            <w:proofErr w:type="spellStart"/>
            <w:r w:rsidR="22F7C77E">
              <w:rPr>
                <w:b w:val="0"/>
                <w:bCs w:val="0"/>
              </w:rPr>
              <w:t>dx:ax</w:t>
            </w:r>
            <w:proofErr w:type="spellEnd"/>
            <w:r w:rsidR="22F7C77E">
              <w:rPr>
                <w:b w:val="0"/>
                <w:bCs w:val="0"/>
              </w:rPr>
              <w:t xml:space="preserve"> = a * b</w:t>
            </w:r>
          </w:p>
          <w:p w:rsidR="22F7C77E" w:rsidP="0EE426A4" w:rsidRDefault="22F7C77E" w14:paraId="437432B6" w14:textId="24D097B8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Mov word[x], ax</w:t>
            </w:r>
          </w:p>
          <w:p w:rsidR="22F7C77E" w:rsidP="0EE426A4" w:rsidRDefault="22F7C77E" w14:paraId="1244B0B6" w14:textId="13E91C1E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Mov word[x + 2], dx; x = a * b</w:t>
            </w:r>
          </w:p>
          <w:p w:rsidR="0EE426A4" w:rsidP="0EE426A4" w:rsidRDefault="0EE426A4" w14:paraId="29FC5DFE" w14:textId="13C9EEDC">
            <w:pPr>
              <w:pStyle w:val="Normal"/>
              <w:rPr>
                <w:b w:val="0"/>
                <w:bCs w:val="0"/>
              </w:rPr>
            </w:pPr>
          </w:p>
          <w:p w:rsidR="22F7C77E" w:rsidP="0EE426A4" w:rsidRDefault="22F7C77E" w14:paraId="24BE5265" w14:textId="38B43F22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Mov ax, [c]</w:t>
            </w:r>
          </w:p>
          <w:p w:rsidR="22F7C77E" w:rsidP="0EE426A4" w:rsidRDefault="22F7C77E" w14:paraId="448F2D6F" w14:textId="57F990AE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M</w:t>
            </w:r>
            <w:r w:rsidR="22F7C77E">
              <w:rPr>
                <w:b w:val="0"/>
                <w:bCs w:val="0"/>
              </w:rPr>
              <w:t>u</w:t>
            </w:r>
            <w:r w:rsidR="22F7C77E">
              <w:rPr>
                <w:b w:val="0"/>
                <w:bCs w:val="0"/>
              </w:rPr>
              <w:t>l</w:t>
            </w:r>
            <w:r w:rsidR="22F7C77E">
              <w:rPr>
                <w:b w:val="0"/>
                <w:bCs w:val="0"/>
              </w:rPr>
              <w:t xml:space="preserve"> </w:t>
            </w:r>
            <w:r w:rsidR="22F7C77E">
              <w:rPr>
                <w:b w:val="0"/>
                <w:bCs w:val="0"/>
              </w:rPr>
              <w:t>wo</w:t>
            </w:r>
            <w:r w:rsidR="22F7C77E">
              <w:rPr>
                <w:b w:val="0"/>
                <w:bCs w:val="0"/>
              </w:rPr>
              <w:t>r</w:t>
            </w:r>
            <w:r w:rsidR="22F7C77E">
              <w:rPr>
                <w:b w:val="0"/>
                <w:bCs w:val="0"/>
              </w:rPr>
              <w:t xml:space="preserve">d [d]; </w:t>
            </w:r>
            <w:proofErr w:type="spellStart"/>
            <w:r w:rsidR="22F7C77E">
              <w:rPr>
                <w:b w:val="0"/>
                <w:bCs w:val="0"/>
              </w:rPr>
              <w:t>dx:ax</w:t>
            </w:r>
            <w:proofErr w:type="spellEnd"/>
            <w:r w:rsidR="22F7C77E">
              <w:rPr>
                <w:b w:val="0"/>
                <w:bCs w:val="0"/>
              </w:rPr>
              <w:t xml:space="preserve"> = c * d</w:t>
            </w:r>
          </w:p>
          <w:p w:rsidR="22F7C77E" w:rsidP="0EE426A4" w:rsidRDefault="22F7C77E" w14:paraId="78326272" w14:textId="1E1F2683">
            <w:pPr>
              <w:pStyle w:val="Normal"/>
              <w:rPr>
                <w:b w:val="0"/>
                <w:bCs w:val="0"/>
              </w:rPr>
            </w:pPr>
            <w:r w:rsidR="22F7C77E">
              <w:rPr>
                <w:b w:val="0"/>
                <w:bCs w:val="0"/>
              </w:rPr>
              <w:t>Add word[x], ax</w:t>
            </w:r>
          </w:p>
          <w:p w:rsidR="22F7C77E" w:rsidP="0EE426A4" w:rsidRDefault="22F7C77E" w14:paraId="1D0075BB" w14:textId="00549BA9">
            <w:pPr>
              <w:pStyle w:val="Normal"/>
              <w:rPr>
                <w:b w:val="0"/>
                <w:bCs w:val="0"/>
              </w:rPr>
            </w:pPr>
            <w:proofErr w:type="spellStart"/>
            <w:r w:rsidR="22F7C77E">
              <w:rPr>
                <w:b w:val="0"/>
                <w:bCs w:val="0"/>
              </w:rPr>
              <w:t>Adc</w:t>
            </w:r>
            <w:proofErr w:type="spellEnd"/>
            <w:r w:rsidR="22F7C77E">
              <w:rPr>
                <w:b w:val="0"/>
                <w:bCs w:val="0"/>
              </w:rPr>
              <w:t xml:space="preserve"> word[x + 2], dx</w:t>
            </w:r>
          </w:p>
          <w:p w:rsidR="0EE426A4" w:rsidP="0EE426A4" w:rsidRDefault="0EE426A4" w14:paraId="22EC507F" w14:textId="6A316944">
            <w:pPr>
              <w:pStyle w:val="Normal"/>
              <w:rPr>
                <w:b w:val="0"/>
                <w:bCs w:val="0"/>
              </w:rPr>
            </w:pPr>
          </w:p>
          <w:p w:rsidR="0EE426A4" w:rsidP="0EE426A4" w:rsidRDefault="0EE426A4" w14:paraId="49068C68" w14:textId="31AACCFB">
            <w:pPr>
              <w:pStyle w:val="Normal"/>
              <w:rPr>
                <w:b w:val="0"/>
                <w:bCs w:val="0"/>
              </w:rPr>
            </w:pPr>
          </w:p>
        </w:tc>
      </w:tr>
    </w:tbl>
    <w:p w:rsidR="11BF6362" w:rsidP="0EE426A4" w:rsidRDefault="11BF6362" w14:paraId="5F5B916B" w14:textId="78851F11">
      <w:pPr>
        <w:rPr>
          <w:b w:val="1"/>
          <w:bCs w:val="1"/>
        </w:rPr>
      </w:pPr>
      <w:proofErr w:type="spellStart"/>
      <w:r w:rsidR="11BF6362">
        <w:rPr>
          <w:b w:val="0"/>
          <w:bCs w:val="0"/>
        </w:rPr>
        <w:t>Reprezentare</w:t>
      </w:r>
      <w:proofErr w:type="spellEnd"/>
      <w:r w:rsidR="11BF6362">
        <w:rPr>
          <w:b w:val="0"/>
          <w:bCs w:val="0"/>
        </w:rPr>
        <w:t xml:space="preserve"> in memorie:</w:t>
      </w:r>
    </w:p>
    <w:p w:rsidR="119D0D4E" w:rsidP="0EE426A4" w:rsidRDefault="119D0D4E" w14:paraId="18817DAD" w14:textId="38FD42BA">
      <w:pPr>
        <w:pStyle w:val="Normal"/>
        <w:rPr>
          <w:b w:val="0"/>
          <w:bCs w:val="0"/>
        </w:rPr>
      </w:pPr>
      <w:r w:rsidR="119D0D4E">
        <w:rPr>
          <w:b w:val="0"/>
          <w:bCs w:val="0"/>
        </w:rPr>
        <w:t>|56h|34h|20h|43h|34h|12h|00h|33h|00h|00h|00h|00h|</w:t>
      </w:r>
    </w:p>
    <w:p w:rsidR="64C8DB54" w:rsidP="0EE426A4" w:rsidRDefault="64C8DB54" w14:paraId="00F8D802" w14:textId="7D819521">
      <w:pPr>
        <w:pStyle w:val="Normal"/>
        <w:rPr>
          <w:b w:val="0"/>
          <w:bCs w:val="0"/>
        </w:rPr>
      </w:pPr>
      <w:r w:rsidR="64C8DB54">
        <w:rPr>
          <w:b w:val="0"/>
          <w:bCs w:val="0"/>
        </w:rPr>
        <w:t>A               B               C                D               X</w:t>
      </w:r>
    </w:p>
    <w:p w:rsidR="3ADB1C18" w:rsidP="0EE426A4" w:rsidRDefault="3ADB1C18" w14:paraId="01AABF90" w14:textId="6FE2903F">
      <w:pPr>
        <w:rPr>
          <w:b w:val="1"/>
          <w:bCs w:val="1"/>
        </w:rPr>
      </w:pPr>
      <w:proofErr w:type="spellStart"/>
      <w:r w:rsidRPr="0EE426A4" w:rsidR="3ADB1C18">
        <w:rPr>
          <w:b w:val="1"/>
          <w:bCs w:val="1"/>
        </w:rPr>
        <w:t>Instructiuni</w:t>
      </w:r>
      <w:proofErr w:type="spellEnd"/>
      <w:r w:rsidRPr="0EE426A4" w:rsidR="3ADB1C18">
        <w:rPr>
          <w:b w:val="1"/>
          <w:bCs w:val="1"/>
        </w:rPr>
        <w:t xml:space="preserve"> de salt </w:t>
      </w:r>
      <w:proofErr w:type="spellStart"/>
      <w:r w:rsidRPr="0EE426A4" w:rsidR="3ADB1C18">
        <w:rPr>
          <w:b w:val="1"/>
          <w:bCs w:val="1"/>
        </w:rPr>
        <w:t>neconditionat</w:t>
      </w:r>
      <w:proofErr w:type="spellEnd"/>
      <w:r w:rsidRPr="0EE426A4" w:rsidR="3ADB1C18">
        <w:rPr>
          <w:b w:val="1"/>
          <w:bCs w:val="1"/>
        </w:rPr>
        <w:t xml:space="preserve">. </w:t>
      </w:r>
    </w:p>
    <w:p w:rsidR="35991F6E" w:rsidP="0EE426A4" w:rsidRDefault="35991F6E" w14:paraId="327E9799" w14:textId="53BBE0FC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</w:rPr>
      </w:pPr>
      <w:r w:rsidRPr="0EE426A4" w:rsidR="35991F6E">
        <w:rPr>
          <w:b w:val="0"/>
          <w:bCs w:val="0"/>
          <w:color w:val="FF0000"/>
        </w:rPr>
        <w:t xml:space="preserve">JMP </w:t>
      </w:r>
      <w:proofErr w:type="spellStart"/>
      <w:r w:rsidRPr="0EE426A4" w:rsidR="35991F6E">
        <w:rPr>
          <w:b w:val="0"/>
          <w:bCs w:val="0"/>
          <w:color w:val="FF0000"/>
        </w:rPr>
        <w:t>eticheta</w:t>
      </w:r>
      <w:proofErr w:type="spellEnd"/>
      <w:r w:rsidRPr="0EE426A4" w:rsidR="35991F6E">
        <w:rPr>
          <w:b w:val="0"/>
          <w:bCs w:val="0"/>
          <w:color w:val="FF0000"/>
        </w:rPr>
        <w:t xml:space="preserve"> </w:t>
      </w:r>
      <w:r w:rsidR="35991F6E">
        <w:rPr>
          <w:b w:val="0"/>
          <w:bCs w:val="0"/>
        </w:rPr>
        <w:t xml:space="preserve">– salt </w:t>
      </w:r>
      <w:proofErr w:type="spellStart"/>
      <w:r w:rsidR="35991F6E">
        <w:rPr>
          <w:b w:val="0"/>
          <w:bCs w:val="0"/>
        </w:rPr>
        <w:t>neconditionat</w:t>
      </w:r>
      <w:proofErr w:type="spellEnd"/>
      <w:r w:rsidR="35991F6E">
        <w:rPr>
          <w:b w:val="0"/>
          <w:bCs w:val="0"/>
        </w:rPr>
        <w:t xml:space="preserve"> la </w:t>
      </w:r>
      <w:proofErr w:type="spellStart"/>
      <w:r w:rsidR="35991F6E">
        <w:rPr>
          <w:b w:val="0"/>
          <w:bCs w:val="0"/>
        </w:rPr>
        <w:t>eticheta</w:t>
      </w:r>
      <w:proofErr w:type="spellEnd"/>
    </w:p>
    <w:p w:rsidR="3ADB1C18" w:rsidP="0EE426A4" w:rsidRDefault="3ADB1C18" w14:paraId="30B332AF" w14:textId="480CAA8C">
      <w:pPr>
        <w:rPr>
          <w:b w:val="1"/>
          <w:bCs w:val="1"/>
        </w:rPr>
      </w:pPr>
      <w:proofErr w:type="spellStart"/>
      <w:r w:rsidRPr="0EE426A4" w:rsidR="3ADB1C18">
        <w:rPr>
          <w:b w:val="1"/>
          <w:bCs w:val="1"/>
        </w:rPr>
        <w:t>Instructiuni</w:t>
      </w:r>
      <w:proofErr w:type="spellEnd"/>
      <w:r w:rsidRPr="0EE426A4" w:rsidR="3ADB1C18">
        <w:rPr>
          <w:b w:val="1"/>
          <w:bCs w:val="1"/>
        </w:rPr>
        <w:t xml:space="preserve"> de salt </w:t>
      </w:r>
      <w:proofErr w:type="spellStart"/>
      <w:r w:rsidRPr="0EE426A4" w:rsidR="3ADB1C18">
        <w:rPr>
          <w:b w:val="1"/>
          <w:bCs w:val="1"/>
        </w:rPr>
        <w:t>conditionat</w:t>
      </w:r>
      <w:proofErr w:type="spellEnd"/>
      <w:r w:rsidRPr="0EE426A4" w:rsidR="3ADB1C18">
        <w:rPr>
          <w:b w:val="1"/>
          <w:bCs w:val="1"/>
        </w:rPr>
        <w:t xml:space="preserve">. </w:t>
      </w:r>
    </w:p>
    <w:p w:rsidR="5AE2D80A" w:rsidP="0EE426A4" w:rsidRDefault="5AE2D80A" w14:paraId="191B5FB4" w14:textId="10AB07EE">
      <w:pPr>
        <w:pStyle w:val="Normal"/>
        <w:rPr>
          <w:b w:val="0"/>
          <w:bCs w:val="0"/>
        </w:rPr>
      </w:pPr>
      <w:r w:rsidRPr="0EE426A4" w:rsidR="5AE2D80A">
        <w:rPr>
          <w:b w:val="1"/>
          <w:bCs w:val="1"/>
        </w:rPr>
        <w:t>“IF”</w:t>
      </w:r>
      <w:r w:rsidR="5AE2D80A">
        <w:rPr>
          <w:b w:val="0"/>
          <w:bCs w:val="0"/>
        </w:rPr>
        <w:t xml:space="preserve"> = o </w:t>
      </w:r>
      <w:proofErr w:type="spellStart"/>
      <w:r w:rsidR="5AE2D80A">
        <w:rPr>
          <w:b w:val="0"/>
          <w:bCs w:val="0"/>
        </w:rPr>
        <w:t>instructiune</w:t>
      </w:r>
      <w:proofErr w:type="spellEnd"/>
      <w:r w:rsidR="5AE2D80A">
        <w:rPr>
          <w:b w:val="0"/>
          <w:bCs w:val="0"/>
        </w:rPr>
        <w:t xml:space="preserve"> de </w:t>
      </w:r>
      <w:proofErr w:type="spellStart"/>
      <w:r w:rsidR="5AE2D80A">
        <w:rPr>
          <w:b w:val="0"/>
          <w:bCs w:val="0"/>
        </w:rPr>
        <w:t>comparatie</w:t>
      </w:r>
      <w:proofErr w:type="spellEnd"/>
      <w:r w:rsidR="5AE2D80A">
        <w:rPr>
          <w:b w:val="0"/>
          <w:bCs w:val="0"/>
        </w:rPr>
        <w:t xml:space="preserve"> (</w:t>
      </w:r>
      <w:proofErr w:type="spellStart"/>
      <w:r w:rsidR="5AE2D80A">
        <w:rPr>
          <w:b w:val="0"/>
          <w:bCs w:val="0"/>
        </w:rPr>
        <w:t>determina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relatia</w:t>
      </w:r>
      <w:proofErr w:type="spellEnd"/>
      <w:r w:rsidR="5AE2D80A">
        <w:rPr>
          <w:b w:val="0"/>
          <w:bCs w:val="0"/>
        </w:rPr>
        <w:t xml:space="preserve"> de </w:t>
      </w:r>
      <w:proofErr w:type="spellStart"/>
      <w:r w:rsidR="5AE2D80A">
        <w:rPr>
          <w:b w:val="0"/>
          <w:bCs w:val="0"/>
        </w:rPr>
        <w:t>ordine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dintre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operanzi</w:t>
      </w:r>
      <w:proofErr w:type="spellEnd"/>
      <w:r w:rsidR="5AE2D80A">
        <w:rPr>
          <w:b w:val="0"/>
          <w:bCs w:val="0"/>
        </w:rPr>
        <w:t xml:space="preserve">) </w:t>
      </w:r>
      <w:proofErr w:type="spellStart"/>
      <w:r w:rsidR="5AE2D80A">
        <w:rPr>
          <w:b w:val="0"/>
          <w:bCs w:val="0"/>
        </w:rPr>
        <w:t>si</w:t>
      </w:r>
      <w:proofErr w:type="spellEnd"/>
      <w:r w:rsidR="5AE2D80A">
        <w:rPr>
          <w:b w:val="0"/>
          <w:bCs w:val="0"/>
        </w:rPr>
        <w:t xml:space="preserve"> o </w:t>
      </w:r>
      <w:proofErr w:type="spellStart"/>
      <w:r w:rsidR="5AE2D80A">
        <w:rPr>
          <w:b w:val="0"/>
          <w:bCs w:val="0"/>
        </w:rPr>
        <w:t>instructiune</w:t>
      </w:r>
      <w:proofErr w:type="spellEnd"/>
      <w:r w:rsidR="5AE2D80A">
        <w:rPr>
          <w:b w:val="0"/>
          <w:bCs w:val="0"/>
        </w:rPr>
        <w:t xml:space="preserve"> de salt </w:t>
      </w:r>
      <w:proofErr w:type="spellStart"/>
      <w:r w:rsidR="5AE2D80A">
        <w:rPr>
          <w:b w:val="0"/>
          <w:bCs w:val="0"/>
        </w:rPr>
        <w:t>conditionat</w:t>
      </w:r>
      <w:proofErr w:type="spellEnd"/>
    </w:p>
    <w:p w:rsidR="5AE2D80A" w:rsidP="0EE426A4" w:rsidRDefault="5AE2D80A" w14:paraId="6B1C6A96" w14:textId="0F585CAE">
      <w:pPr>
        <w:pStyle w:val="Normal"/>
        <w:rPr>
          <w:b w:val="1"/>
          <w:bCs w:val="1"/>
        </w:rPr>
      </w:pPr>
      <w:r w:rsidRPr="0EE426A4" w:rsidR="5AE2D80A">
        <w:rPr>
          <w:b w:val="1"/>
          <w:bCs w:val="1"/>
        </w:rPr>
        <w:t>Instructiuni de comparatie</w:t>
      </w:r>
    </w:p>
    <w:p w:rsidR="5AE2D80A" w:rsidP="0EE426A4" w:rsidRDefault="5AE2D80A" w14:paraId="249C2199" w14:textId="3F39A1B9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CMP op1, op2 – </w:t>
      </w:r>
      <w:proofErr w:type="spellStart"/>
      <w:r w:rsidR="5AE2D80A">
        <w:rPr>
          <w:b w:val="0"/>
          <w:bCs w:val="0"/>
        </w:rPr>
        <w:t>realizeaza</w:t>
      </w:r>
      <w:proofErr w:type="spellEnd"/>
      <w:r w:rsidR="5AE2D80A">
        <w:rPr>
          <w:b w:val="0"/>
          <w:bCs w:val="0"/>
        </w:rPr>
        <w:t xml:space="preserve"> </w:t>
      </w:r>
      <w:r w:rsidR="5AE2D80A">
        <w:rPr>
          <w:b w:val="0"/>
          <w:bCs w:val="0"/>
        </w:rPr>
        <w:t>un SUB</w:t>
      </w:r>
      <w:r w:rsidR="5AE2D80A">
        <w:rPr>
          <w:b w:val="0"/>
          <w:bCs w:val="0"/>
        </w:rPr>
        <w:t xml:space="preserve"> op1, op2 FICTIV, </w:t>
      </w:r>
      <w:proofErr w:type="spellStart"/>
      <w:r w:rsidR="5AE2D80A">
        <w:rPr>
          <w:b w:val="0"/>
          <w:bCs w:val="0"/>
        </w:rPr>
        <w:t>adica</w:t>
      </w:r>
      <w:proofErr w:type="spellEnd"/>
      <w:r w:rsidR="5AE2D80A">
        <w:rPr>
          <w:b w:val="0"/>
          <w:bCs w:val="0"/>
        </w:rPr>
        <w:t xml:space="preserve"> op1 nu </w:t>
      </w:r>
      <w:proofErr w:type="spellStart"/>
      <w:r w:rsidR="5AE2D80A">
        <w:rPr>
          <w:b w:val="0"/>
          <w:bCs w:val="0"/>
        </w:rPr>
        <w:t>isi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modifica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valoarea</w:t>
      </w:r>
      <w:proofErr w:type="spellEnd"/>
      <w:r w:rsidR="5AE2D80A">
        <w:rPr>
          <w:b w:val="0"/>
          <w:bCs w:val="0"/>
        </w:rPr>
        <w:t xml:space="preserve">, </w:t>
      </w:r>
      <w:proofErr w:type="spellStart"/>
      <w:r w:rsidR="5AE2D80A">
        <w:rPr>
          <w:b w:val="0"/>
          <w:bCs w:val="0"/>
        </w:rPr>
        <w:t>insa</w:t>
      </w:r>
      <w:proofErr w:type="spellEnd"/>
      <w:r w:rsidR="5AE2D80A">
        <w:rPr>
          <w:b w:val="0"/>
          <w:bCs w:val="0"/>
        </w:rPr>
        <w:t xml:space="preserve"> flag-urile sunt </w:t>
      </w:r>
      <w:proofErr w:type="spellStart"/>
      <w:r w:rsidR="5AE2D80A">
        <w:rPr>
          <w:b w:val="0"/>
          <w:bCs w:val="0"/>
        </w:rPr>
        <w:t>setate</w:t>
      </w:r>
      <w:proofErr w:type="spellEnd"/>
      <w:r w:rsidR="5AE2D80A">
        <w:rPr>
          <w:b w:val="0"/>
          <w:bCs w:val="0"/>
        </w:rPr>
        <w:t xml:space="preserve"> in mod </w:t>
      </w:r>
      <w:proofErr w:type="spellStart"/>
      <w:r w:rsidR="5AE2D80A">
        <w:rPr>
          <w:b w:val="0"/>
          <w:bCs w:val="0"/>
        </w:rPr>
        <w:t>corespunzator</w:t>
      </w:r>
      <w:proofErr w:type="spellEnd"/>
    </w:p>
    <w:p w:rsidR="5AE2D80A" w:rsidP="0EE426A4" w:rsidRDefault="5AE2D80A" w14:paraId="7A18CA3E" w14:textId="43185B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TEST op1, op2 </w:t>
      </w:r>
      <w:r w:rsidR="5AE2D80A">
        <w:rPr>
          <w:b w:val="0"/>
          <w:bCs w:val="0"/>
        </w:rPr>
        <w:t xml:space="preserve">- </w:t>
      </w:r>
      <w:proofErr w:type="spellStart"/>
      <w:r w:rsidR="5AE2D80A">
        <w:rPr>
          <w:b w:val="0"/>
          <w:bCs w:val="0"/>
        </w:rPr>
        <w:t>realizeaza</w:t>
      </w:r>
      <w:proofErr w:type="spellEnd"/>
      <w:r w:rsidR="5AE2D80A">
        <w:rPr>
          <w:b w:val="0"/>
          <w:bCs w:val="0"/>
        </w:rPr>
        <w:t xml:space="preserve"> un AND op1, op2 FICTIV, adica op1 nu isi </w:t>
      </w:r>
      <w:proofErr w:type="spellStart"/>
      <w:r w:rsidR="5AE2D80A">
        <w:rPr>
          <w:b w:val="0"/>
          <w:bCs w:val="0"/>
        </w:rPr>
        <w:t>modifica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valoarea</w:t>
      </w:r>
      <w:proofErr w:type="spellEnd"/>
      <w:r w:rsidR="5AE2D80A">
        <w:rPr>
          <w:b w:val="0"/>
          <w:bCs w:val="0"/>
        </w:rPr>
        <w:t xml:space="preserve">, </w:t>
      </w:r>
      <w:proofErr w:type="spellStart"/>
      <w:r w:rsidR="5AE2D80A">
        <w:rPr>
          <w:b w:val="0"/>
          <w:bCs w:val="0"/>
        </w:rPr>
        <w:t>insa</w:t>
      </w:r>
      <w:proofErr w:type="spellEnd"/>
      <w:r w:rsidR="5AE2D80A">
        <w:rPr>
          <w:b w:val="0"/>
          <w:bCs w:val="0"/>
        </w:rPr>
        <w:t xml:space="preserve"> flag-urile sunt </w:t>
      </w:r>
      <w:proofErr w:type="spellStart"/>
      <w:r w:rsidR="5AE2D80A">
        <w:rPr>
          <w:b w:val="0"/>
          <w:bCs w:val="0"/>
        </w:rPr>
        <w:t>setate</w:t>
      </w:r>
      <w:proofErr w:type="spellEnd"/>
      <w:r w:rsidR="5AE2D80A">
        <w:rPr>
          <w:b w:val="0"/>
          <w:bCs w:val="0"/>
        </w:rPr>
        <w:t xml:space="preserve"> in mod corespunzator</w:t>
      </w:r>
    </w:p>
    <w:p w:rsidR="5AE2D80A" w:rsidP="0EE426A4" w:rsidRDefault="5AE2D80A" w14:paraId="497A2938" w14:textId="22C88B86">
      <w:pPr>
        <w:pStyle w:val="Normal"/>
        <w:rPr>
          <w:b w:val="1"/>
          <w:bCs w:val="1"/>
        </w:rPr>
      </w:pPr>
      <w:proofErr w:type="spellStart"/>
      <w:r w:rsidRPr="0EE426A4" w:rsidR="5AE2D80A">
        <w:rPr>
          <w:b w:val="1"/>
          <w:bCs w:val="1"/>
        </w:rPr>
        <w:t>Instructiuni</w:t>
      </w:r>
      <w:proofErr w:type="spellEnd"/>
      <w:r w:rsidRPr="0EE426A4" w:rsidR="5AE2D80A">
        <w:rPr>
          <w:b w:val="1"/>
          <w:bCs w:val="1"/>
        </w:rPr>
        <w:t xml:space="preserve"> de salt </w:t>
      </w:r>
      <w:proofErr w:type="spellStart"/>
      <w:r w:rsidRPr="0EE426A4" w:rsidR="5AE2D80A">
        <w:rPr>
          <w:b w:val="1"/>
          <w:bCs w:val="1"/>
        </w:rPr>
        <w:t>conditionat</w:t>
      </w:r>
      <w:proofErr w:type="spellEnd"/>
      <w:r w:rsidRPr="0EE426A4" w:rsidR="5AE2D80A">
        <w:rPr>
          <w:b w:val="1"/>
          <w:bCs w:val="1"/>
        </w:rPr>
        <w:t xml:space="preserve"> – </w:t>
      </w:r>
      <w:proofErr w:type="spellStart"/>
      <w:r w:rsidRPr="0EE426A4" w:rsidR="5AE2D80A">
        <w:rPr>
          <w:b w:val="1"/>
          <w:bCs w:val="1"/>
        </w:rPr>
        <w:t>verifica</w:t>
      </w:r>
      <w:proofErr w:type="spellEnd"/>
      <w:r w:rsidRPr="0EE426A4" w:rsidR="5AE2D80A">
        <w:rPr>
          <w:b w:val="1"/>
          <w:bCs w:val="1"/>
        </w:rPr>
        <w:t xml:space="preserve"> </w:t>
      </w:r>
      <w:proofErr w:type="spellStart"/>
      <w:r w:rsidRPr="0EE426A4" w:rsidR="5AE2D80A">
        <w:rPr>
          <w:b w:val="1"/>
          <w:bCs w:val="1"/>
        </w:rPr>
        <w:t>valoarea</w:t>
      </w:r>
      <w:proofErr w:type="spellEnd"/>
      <w:r w:rsidRPr="0EE426A4" w:rsidR="5AE2D80A">
        <w:rPr>
          <w:b w:val="1"/>
          <w:bCs w:val="1"/>
        </w:rPr>
        <w:t xml:space="preserve"> </w:t>
      </w:r>
      <w:proofErr w:type="spellStart"/>
      <w:r w:rsidRPr="0EE426A4" w:rsidR="5AE2D80A">
        <w:rPr>
          <w:b w:val="1"/>
          <w:bCs w:val="1"/>
        </w:rPr>
        <w:t>unor</w:t>
      </w:r>
      <w:proofErr w:type="spellEnd"/>
      <w:r w:rsidRPr="0EE426A4" w:rsidR="5AE2D80A">
        <w:rPr>
          <w:b w:val="1"/>
          <w:bCs w:val="1"/>
        </w:rPr>
        <w:t xml:space="preserve"> flag-</w:t>
      </w:r>
      <w:proofErr w:type="spellStart"/>
      <w:r w:rsidRPr="0EE426A4" w:rsidR="5AE2D80A">
        <w:rPr>
          <w:b w:val="1"/>
          <w:bCs w:val="1"/>
        </w:rPr>
        <w:t>uri</w:t>
      </w:r>
      <w:proofErr w:type="spellEnd"/>
      <w:r w:rsidRPr="0EE426A4" w:rsidR="5AE2D80A">
        <w:rPr>
          <w:b w:val="1"/>
          <w:bCs w:val="1"/>
        </w:rPr>
        <w:t xml:space="preserve"> </w:t>
      </w:r>
      <w:proofErr w:type="spellStart"/>
      <w:r w:rsidRPr="0EE426A4" w:rsidR="5AE2D80A">
        <w:rPr>
          <w:b w:val="1"/>
          <w:bCs w:val="1"/>
        </w:rPr>
        <w:t>si</w:t>
      </w:r>
      <w:proofErr w:type="spellEnd"/>
      <w:r w:rsidRPr="0EE426A4" w:rsidR="5AE2D80A">
        <w:rPr>
          <w:b w:val="1"/>
          <w:bCs w:val="1"/>
        </w:rPr>
        <w:t xml:space="preserve"> in </w:t>
      </w:r>
      <w:proofErr w:type="spellStart"/>
      <w:r w:rsidRPr="0EE426A4" w:rsidR="5AE2D80A">
        <w:rPr>
          <w:b w:val="1"/>
          <w:bCs w:val="1"/>
        </w:rPr>
        <w:t>functie</w:t>
      </w:r>
      <w:proofErr w:type="spellEnd"/>
      <w:r w:rsidRPr="0EE426A4" w:rsidR="5AE2D80A">
        <w:rPr>
          <w:b w:val="1"/>
          <w:bCs w:val="1"/>
        </w:rPr>
        <w:t xml:space="preserve"> de </w:t>
      </w:r>
      <w:proofErr w:type="spellStart"/>
      <w:r w:rsidRPr="0EE426A4" w:rsidR="5AE2D80A">
        <w:rPr>
          <w:b w:val="1"/>
          <w:bCs w:val="1"/>
        </w:rPr>
        <w:t>valoarea</w:t>
      </w:r>
      <w:proofErr w:type="spellEnd"/>
      <w:r w:rsidRPr="0EE426A4" w:rsidR="5AE2D80A">
        <w:rPr>
          <w:b w:val="1"/>
          <w:bCs w:val="1"/>
        </w:rPr>
        <w:t xml:space="preserve"> </w:t>
      </w:r>
      <w:proofErr w:type="spellStart"/>
      <w:r w:rsidRPr="0EE426A4" w:rsidR="5AE2D80A">
        <w:rPr>
          <w:b w:val="1"/>
          <w:bCs w:val="1"/>
        </w:rPr>
        <w:t>acestora</w:t>
      </w:r>
      <w:proofErr w:type="spellEnd"/>
      <w:r w:rsidRPr="0EE426A4" w:rsidR="5AE2D80A">
        <w:rPr>
          <w:b w:val="1"/>
          <w:bCs w:val="1"/>
        </w:rPr>
        <w:t xml:space="preserve"> </w:t>
      </w:r>
      <w:proofErr w:type="spellStart"/>
      <w:r w:rsidRPr="0EE426A4" w:rsidR="5AE2D80A">
        <w:rPr>
          <w:b w:val="1"/>
          <w:bCs w:val="1"/>
        </w:rPr>
        <w:t>efectueaza</w:t>
      </w:r>
      <w:proofErr w:type="spellEnd"/>
      <w:r w:rsidRPr="0EE426A4" w:rsidR="5AE2D80A">
        <w:rPr>
          <w:b w:val="1"/>
          <w:bCs w:val="1"/>
        </w:rPr>
        <w:t xml:space="preserve"> un salt </w:t>
      </w:r>
      <w:proofErr w:type="spellStart"/>
      <w:r w:rsidRPr="0EE426A4" w:rsidR="5AE2D80A">
        <w:rPr>
          <w:b w:val="1"/>
          <w:bCs w:val="1"/>
        </w:rPr>
        <w:t>conditionat</w:t>
      </w:r>
      <w:proofErr w:type="spellEnd"/>
      <w:r w:rsidRPr="0EE426A4" w:rsidR="5AE2D80A">
        <w:rPr>
          <w:b w:val="1"/>
          <w:bCs w:val="1"/>
        </w:rPr>
        <w:t xml:space="preserve"> la o eticheta</w:t>
      </w:r>
    </w:p>
    <w:p w:rsidR="5AE2D80A" w:rsidP="0EE426A4" w:rsidRDefault="5AE2D80A" w14:paraId="4DA1807E" w14:textId="1E6F13C1">
      <w:pPr>
        <w:pStyle w:val="Normal"/>
        <w:rPr>
          <w:b w:val="0"/>
          <w:bCs w:val="0"/>
        </w:rPr>
      </w:pPr>
      <w:proofErr w:type="spellStart"/>
      <w:r w:rsidR="5AE2D80A">
        <w:rPr>
          <w:b w:val="0"/>
          <w:bCs w:val="0"/>
        </w:rPr>
        <w:t>Interpretarea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fara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semn</w:t>
      </w:r>
      <w:proofErr w:type="spellEnd"/>
      <w:r w:rsidR="5AE2D80A">
        <w:rPr>
          <w:b w:val="0"/>
          <w:bCs w:val="0"/>
        </w:rPr>
        <w:t xml:space="preserve"> (J = jump; B = below; A = above; E = equal; N = not):</w:t>
      </w:r>
    </w:p>
    <w:p w:rsidR="5AE2D80A" w:rsidP="0EE426A4" w:rsidRDefault="5AE2D80A" w14:paraId="31DC9887" w14:textId="2813289F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JB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below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&lt; op2)</w:t>
      </w:r>
    </w:p>
    <w:p w:rsidR="5AE2D80A" w:rsidP="0EE426A4" w:rsidRDefault="5AE2D80A" w14:paraId="0E0E4DD5" w14:textId="7581A91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JBE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below or equal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&lt;= op2)</w:t>
      </w:r>
    </w:p>
    <w:p w:rsidR="5AE2D80A" w:rsidP="0EE426A4" w:rsidRDefault="5AE2D80A" w14:paraId="377B9C05" w14:textId="336D03D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JNB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not below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&gt;= op2)</w:t>
      </w:r>
    </w:p>
    <w:p w:rsidR="5AE2D80A" w:rsidP="0EE426A4" w:rsidRDefault="5AE2D80A" w14:paraId="7DF15F41" w14:textId="325FDAA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JNBE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not below or qual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&gt; op2)</w:t>
      </w:r>
    </w:p>
    <w:p w:rsidR="5AE2D80A" w:rsidP="0EE426A4" w:rsidRDefault="5AE2D80A" w14:paraId="632EADBE" w14:textId="4A38A5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JA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above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&gt; op2)</w:t>
      </w:r>
    </w:p>
    <w:p w:rsidR="5AE2D80A" w:rsidP="0EE426A4" w:rsidRDefault="5AE2D80A" w14:paraId="43E57403" w14:textId="0AE336B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JAE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above or equal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&gt;= op2)</w:t>
      </w:r>
    </w:p>
    <w:p w:rsidR="5AE2D80A" w:rsidP="0EE426A4" w:rsidRDefault="5AE2D80A" w14:paraId="3C466D6D" w14:textId="24B5D2E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JNA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not above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&lt;= op2)</w:t>
      </w:r>
    </w:p>
    <w:p w:rsidR="5AE2D80A" w:rsidP="0EE426A4" w:rsidRDefault="5AE2D80A" w14:paraId="47B5017B" w14:textId="2905CC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5AE2D80A">
        <w:rPr>
          <w:b w:val="0"/>
          <w:bCs w:val="0"/>
          <w:color w:val="FF0000"/>
        </w:rPr>
        <w:t xml:space="preserve">JNAE </w:t>
      </w:r>
      <w:proofErr w:type="spellStart"/>
      <w:r w:rsidRPr="0EE426A4" w:rsidR="5AE2D80A">
        <w:rPr>
          <w:b w:val="0"/>
          <w:bCs w:val="0"/>
          <w:color w:val="FF0000"/>
        </w:rPr>
        <w:t>eticheta</w:t>
      </w:r>
      <w:proofErr w:type="spellEnd"/>
      <w:r w:rsidR="5AE2D80A">
        <w:rPr>
          <w:b w:val="0"/>
          <w:bCs w:val="0"/>
        </w:rPr>
        <w:t xml:space="preserve"> – jump if not above or qual (se face salt la </w:t>
      </w:r>
      <w:proofErr w:type="spellStart"/>
      <w:r w:rsidR="5AE2D80A">
        <w:rPr>
          <w:b w:val="0"/>
          <w:bCs w:val="0"/>
        </w:rPr>
        <w:t>eticheta</w:t>
      </w:r>
      <w:proofErr w:type="spellEnd"/>
      <w:r w:rsidR="5AE2D80A">
        <w:rPr>
          <w:b w:val="0"/>
          <w:bCs w:val="0"/>
        </w:rPr>
        <w:t xml:space="preserve"> </w:t>
      </w:r>
      <w:proofErr w:type="spellStart"/>
      <w:r w:rsidR="5AE2D80A">
        <w:rPr>
          <w:b w:val="0"/>
          <w:bCs w:val="0"/>
        </w:rPr>
        <w:t>daca</w:t>
      </w:r>
      <w:proofErr w:type="spellEnd"/>
      <w:r w:rsidR="5AE2D80A">
        <w:rPr>
          <w:b w:val="0"/>
          <w:bCs w:val="0"/>
        </w:rPr>
        <w:t xml:space="preserve"> op1 &lt; op2)</w:t>
      </w:r>
    </w:p>
    <w:p w:rsidR="5AE2D80A" w:rsidP="0EE426A4" w:rsidRDefault="5AE2D80A" w14:paraId="400F35F5" w14:textId="66D7AA01">
      <w:pPr>
        <w:pStyle w:val="Normal"/>
        <w:rPr>
          <w:b w:val="0"/>
          <w:bCs w:val="0"/>
        </w:rPr>
      </w:pPr>
      <w:proofErr w:type="spellStart"/>
      <w:r w:rsidR="5AE2D80A">
        <w:rPr>
          <w:b w:val="0"/>
          <w:bCs w:val="0"/>
        </w:rPr>
        <w:t>Interpretarea</w:t>
      </w:r>
      <w:proofErr w:type="spellEnd"/>
      <w:r w:rsidR="5AE2D80A">
        <w:rPr>
          <w:b w:val="0"/>
          <w:bCs w:val="0"/>
        </w:rPr>
        <w:t xml:space="preserve"> cu </w:t>
      </w:r>
      <w:proofErr w:type="spellStart"/>
      <w:r w:rsidR="5AE2D80A">
        <w:rPr>
          <w:b w:val="0"/>
          <w:bCs w:val="0"/>
        </w:rPr>
        <w:t>semn</w:t>
      </w:r>
      <w:proofErr w:type="spellEnd"/>
      <w:r w:rsidR="5AE2D80A">
        <w:rPr>
          <w:b w:val="0"/>
          <w:bCs w:val="0"/>
        </w:rPr>
        <w:t xml:space="preserve"> (J = jump; </w:t>
      </w:r>
      <w:r w:rsidR="7B1A940B">
        <w:rPr>
          <w:b w:val="0"/>
          <w:bCs w:val="0"/>
        </w:rPr>
        <w:t>L = less; G = greater; E = equal; N = not</w:t>
      </w:r>
      <w:r w:rsidR="5AE2D80A">
        <w:rPr>
          <w:b w:val="0"/>
          <w:bCs w:val="0"/>
        </w:rPr>
        <w:t>):</w:t>
      </w:r>
    </w:p>
    <w:p w:rsidR="68EF3523" w:rsidP="0EE426A4" w:rsidRDefault="68EF3523" w14:paraId="4359DC02" w14:textId="44903A5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JL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less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&lt; op2)</w:t>
      </w:r>
    </w:p>
    <w:p w:rsidR="68EF3523" w:rsidP="0EE426A4" w:rsidRDefault="68EF3523" w14:paraId="49C3BCC6" w14:textId="43E2A1B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JLE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less or equal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&lt;= op2)</w:t>
      </w:r>
    </w:p>
    <w:p w:rsidR="68EF3523" w:rsidP="0EE426A4" w:rsidRDefault="68EF3523" w14:paraId="2EEF6532" w14:textId="79FE803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JNL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not less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&gt;= op2)</w:t>
      </w:r>
    </w:p>
    <w:p w:rsidR="68EF3523" w:rsidP="0EE426A4" w:rsidRDefault="68EF3523" w14:paraId="2661D5FC" w14:textId="6C72469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JNLE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not less or qual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&gt; op2)</w:t>
      </w:r>
    </w:p>
    <w:p w:rsidR="68EF3523" w:rsidP="0EE426A4" w:rsidRDefault="68EF3523" w14:paraId="61BCF834" w14:textId="1F07B67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JG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greater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&gt; op2)</w:t>
      </w:r>
    </w:p>
    <w:p w:rsidR="68EF3523" w:rsidP="0EE426A4" w:rsidRDefault="68EF3523" w14:paraId="746BCC82" w14:textId="64C0F05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JGE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greater or equal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&gt;= op2)</w:t>
      </w:r>
    </w:p>
    <w:p w:rsidR="68EF3523" w:rsidP="0EE426A4" w:rsidRDefault="68EF3523" w14:paraId="3136F46C" w14:textId="0A8DC74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JNG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not greater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&lt;= op2)</w:t>
      </w:r>
    </w:p>
    <w:p w:rsidR="68EF3523" w:rsidP="0EE426A4" w:rsidRDefault="68EF3523" w14:paraId="3EFE080B" w14:textId="7850DC3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F0000"/>
          <w:sz w:val="22"/>
          <w:szCs w:val="22"/>
        </w:rPr>
      </w:pPr>
      <w:r w:rsidRPr="0EE426A4" w:rsidR="68EF3523">
        <w:rPr>
          <w:b w:val="0"/>
          <w:bCs w:val="0"/>
          <w:color w:val="FF0000"/>
        </w:rPr>
        <w:t xml:space="preserve">JNGE </w:t>
      </w:r>
      <w:proofErr w:type="spellStart"/>
      <w:r w:rsidRPr="0EE426A4" w:rsidR="68EF3523">
        <w:rPr>
          <w:b w:val="0"/>
          <w:bCs w:val="0"/>
          <w:color w:val="FF0000"/>
        </w:rPr>
        <w:t>eticheta</w:t>
      </w:r>
      <w:proofErr w:type="spellEnd"/>
      <w:r w:rsidR="68EF3523">
        <w:rPr>
          <w:b w:val="0"/>
          <w:bCs w:val="0"/>
        </w:rPr>
        <w:t xml:space="preserve"> – jump if not greater or qual (se face salt la </w:t>
      </w:r>
      <w:proofErr w:type="spellStart"/>
      <w:r w:rsidR="68EF3523">
        <w:rPr>
          <w:b w:val="0"/>
          <w:bCs w:val="0"/>
        </w:rPr>
        <w:t>eticheta</w:t>
      </w:r>
      <w:proofErr w:type="spellEnd"/>
      <w:r w:rsidR="68EF3523">
        <w:rPr>
          <w:b w:val="0"/>
          <w:bCs w:val="0"/>
        </w:rPr>
        <w:t xml:space="preserve"> </w:t>
      </w:r>
      <w:proofErr w:type="spellStart"/>
      <w:r w:rsidR="68EF3523">
        <w:rPr>
          <w:b w:val="0"/>
          <w:bCs w:val="0"/>
        </w:rPr>
        <w:t>daca</w:t>
      </w:r>
      <w:proofErr w:type="spellEnd"/>
      <w:r w:rsidR="68EF3523">
        <w:rPr>
          <w:b w:val="0"/>
          <w:bCs w:val="0"/>
        </w:rPr>
        <w:t xml:space="preserve"> op1 &lt; op2)</w:t>
      </w:r>
    </w:p>
    <w:p w:rsidR="3ADB1C18" w:rsidP="0EE426A4" w:rsidRDefault="3ADB1C18" w14:paraId="67070DDE" w14:textId="3D63A0E9">
      <w:pPr>
        <w:rPr>
          <w:b w:val="1"/>
          <w:bCs w:val="1"/>
        </w:rPr>
      </w:pPr>
      <w:r w:rsidRPr="0EE426A4" w:rsidR="3ADB1C18">
        <w:rPr>
          <w:b w:val="1"/>
          <w:bCs w:val="1"/>
        </w:rPr>
        <w:t>Operatii</w:t>
      </w:r>
      <w:r w:rsidRPr="0EE426A4" w:rsidR="3ADB1C18">
        <w:rPr>
          <w:b w:val="1"/>
          <w:bCs w:val="1"/>
        </w:rPr>
        <w:t xml:space="preserve"> pe </w:t>
      </w:r>
      <w:proofErr w:type="spellStart"/>
      <w:r w:rsidRPr="0EE426A4" w:rsidR="3ADB1C18">
        <w:rPr>
          <w:b w:val="1"/>
          <w:bCs w:val="1"/>
        </w:rPr>
        <w:t>siruri</w:t>
      </w:r>
      <w:proofErr w:type="spellEnd"/>
    </w:p>
    <w:p w:rsidR="16D8B7FD" w:rsidP="0EE426A4" w:rsidRDefault="16D8B7FD" w14:paraId="6273B777" w14:textId="0E78199E">
      <w:pPr>
        <w:pStyle w:val="Normal"/>
        <w:rPr>
          <w:b w:val="0"/>
          <w:bCs w:val="0"/>
        </w:rPr>
      </w:pPr>
      <w:r w:rsidR="16D8B7FD">
        <w:rPr>
          <w:b w:val="0"/>
          <w:bCs w:val="0"/>
        </w:rPr>
        <w:t xml:space="preserve">A </w:t>
      </w:r>
      <w:proofErr w:type="spellStart"/>
      <w:r w:rsidR="16D8B7FD">
        <w:rPr>
          <w:b w:val="0"/>
          <w:bCs w:val="0"/>
        </w:rPr>
        <w:t>dw</w:t>
      </w:r>
      <w:proofErr w:type="spellEnd"/>
      <w:r w:rsidR="16D8B7FD">
        <w:rPr>
          <w:b w:val="0"/>
          <w:bCs w:val="0"/>
        </w:rPr>
        <w:t xml:space="preserve"> 1234h</w:t>
      </w:r>
    </w:p>
    <w:p w:rsidR="16D8B7FD" w:rsidP="0EE426A4" w:rsidRDefault="16D8B7FD" w14:paraId="2CF9F93E" w14:textId="6B4F939A">
      <w:pPr>
        <w:pStyle w:val="Normal"/>
        <w:rPr>
          <w:b w:val="0"/>
          <w:bCs w:val="0"/>
        </w:rPr>
      </w:pPr>
      <w:r w:rsidR="16D8B7FD">
        <w:rPr>
          <w:b w:val="0"/>
          <w:bCs w:val="0"/>
        </w:rPr>
        <w:t>MOV AX, [A]</w:t>
      </w:r>
    </w:p>
    <w:p w:rsidR="16D8B7FD" w:rsidP="0EE426A4" w:rsidRDefault="16D8B7FD" w14:paraId="1E082C58" w14:textId="32BA6E80">
      <w:pPr>
        <w:pStyle w:val="Normal"/>
        <w:rPr>
          <w:b w:val="0"/>
          <w:bCs w:val="0"/>
        </w:rPr>
      </w:pPr>
      <w:r w:rsidR="16D8B7FD">
        <w:rPr>
          <w:b w:val="0"/>
          <w:bCs w:val="0"/>
        </w:rPr>
        <w:t>B DW 1,2,3,4,5,6,7,8,9</w:t>
      </w:r>
    </w:p>
    <w:p w:rsidR="16D8B7FD" w:rsidP="0EE426A4" w:rsidRDefault="16D8B7FD" w14:paraId="30162C9D" w14:textId="5A397E1A">
      <w:pPr>
        <w:pStyle w:val="Normal"/>
        <w:rPr>
          <w:b w:val="0"/>
          <w:bCs w:val="0"/>
        </w:rPr>
      </w:pPr>
      <w:r w:rsidR="16D8B7FD">
        <w:rPr>
          <w:b w:val="0"/>
          <w:bCs w:val="0"/>
        </w:rPr>
        <w:t>MOV AX, [B]</w:t>
      </w:r>
      <w:r>
        <w:br/>
      </w:r>
      <w:r w:rsidR="52423A5C">
        <w:rPr>
          <w:b w:val="0"/>
          <w:bCs w:val="0"/>
        </w:rPr>
        <w:t>MOV AX, [B+2]</w:t>
      </w:r>
      <w:r>
        <w:br/>
      </w:r>
      <w:r w:rsidR="3E6C9155">
        <w:rPr>
          <w:b w:val="0"/>
          <w:bCs w:val="0"/>
        </w:rPr>
        <w:t>MOV AX, [B+4]</w:t>
      </w:r>
      <w:r>
        <w:br/>
      </w:r>
      <w:r w:rsidR="3E6C9155">
        <w:rPr>
          <w:b w:val="0"/>
          <w:bCs w:val="0"/>
        </w:rPr>
        <w:t>….</w:t>
      </w:r>
    </w:p>
    <w:p w:rsidR="3E6C9155" w:rsidP="0EE426A4" w:rsidRDefault="3E6C9155" w14:paraId="29025470" w14:textId="179E053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E6C9155">
        <w:rPr>
          <w:b w:val="0"/>
          <w:bCs w:val="0"/>
        </w:rPr>
        <w:t>Pentru</w:t>
      </w:r>
      <w:proofErr w:type="spellEnd"/>
      <w:r w:rsidR="3E6C9155">
        <w:rPr>
          <w:b w:val="0"/>
          <w:bCs w:val="0"/>
        </w:rPr>
        <w:t xml:space="preserve"> </w:t>
      </w:r>
      <w:proofErr w:type="gramStart"/>
      <w:r w:rsidR="3E6C9155">
        <w:rPr>
          <w:b w:val="0"/>
          <w:bCs w:val="0"/>
        </w:rPr>
        <w:t>a</w:t>
      </w:r>
      <w:proofErr w:type="gramEnd"/>
      <w:r w:rsidR="3E6C9155">
        <w:rPr>
          <w:b w:val="0"/>
          <w:bCs w:val="0"/>
        </w:rPr>
        <w:t xml:space="preserve"> opera cu </w:t>
      </w:r>
      <w:proofErr w:type="spellStart"/>
      <w:r w:rsidR="3E6C9155">
        <w:rPr>
          <w:b w:val="0"/>
          <w:bCs w:val="0"/>
        </w:rPr>
        <w:t>siruri</w:t>
      </w:r>
      <w:proofErr w:type="spellEnd"/>
      <w:r w:rsidR="3E6C9155">
        <w:rPr>
          <w:b w:val="0"/>
          <w:bCs w:val="0"/>
        </w:rPr>
        <w:t xml:space="preserve"> de </w:t>
      </w:r>
      <w:proofErr w:type="spellStart"/>
      <w:r w:rsidR="3E6C9155">
        <w:rPr>
          <w:b w:val="0"/>
          <w:bCs w:val="0"/>
        </w:rPr>
        <w:t>octeti</w:t>
      </w:r>
      <w:proofErr w:type="spellEnd"/>
      <w:r w:rsidR="3E6C9155">
        <w:rPr>
          <w:b w:val="0"/>
          <w:bCs w:val="0"/>
        </w:rPr>
        <w:t xml:space="preserve">, </w:t>
      </w:r>
      <w:proofErr w:type="spellStart"/>
      <w:r w:rsidR="3E6C9155">
        <w:rPr>
          <w:b w:val="0"/>
          <w:bCs w:val="0"/>
        </w:rPr>
        <w:t>cuvinte</w:t>
      </w:r>
      <w:proofErr w:type="spellEnd"/>
      <w:r w:rsidR="3E6C9155">
        <w:rPr>
          <w:b w:val="0"/>
          <w:bCs w:val="0"/>
        </w:rPr>
        <w:t xml:space="preserve">, </w:t>
      </w:r>
      <w:proofErr w:type="spellStart"/>
      <w:r w:rsidR="3E6C9155">
        <w:rPr>
          <w:b w:val="0"/>
          <w:bCs w:val="0"/>
        </w:rPr>
        <w:t>dublucuvinte</w:t>
      </w:r>
      <w:proofErr w:type="spellEnd"/>
      <w:r w:rsidR="3E6C9155">
        <w:rPr>
          <w:b w:val="0"/>
          <w:bCs w:val="0"/>
        </w:rPr>
        <w:t xml:space="preserve">, </w:t>
      </w:r>
      <w:proofErr w:type="spellStart"/>
      <w:r w:rsidR="3E6C9155">
        <w:rPr>
          <w:b w:val="0"/>
          <w:bCs w:val="0"/>
        </w:rPr>
        <w:t>avem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nevoie</w:t>
      </w:r>
      <w:proofErr w:type="spellEnd"/>
      <w:r w:rsidR="3E6C9155">
        <w:rPr>
          <w:b w:val="0"/>
          <w:bCs w:val="0"/>
        </w:rPr>
        <w:t xml:space="preserve"> de</w:t>
      </w:r>
      <w:r w:rsidR="23BC7824">
        <w:rPr>
          <w:b w:val="0"/>
          <w:bCs w:val="0"/>
        </w:rPr>
        <w:t xml:space="preserve"> ADRESA COMPLETA, </w:t>
      </w:r>
      <w:proofErr w:type="spellStart"/>
      <w:r w:rsidR="23BC7824">
        <w:rPr>
          <w:b w:val="0"/>
          <w:bCs w:val="0"/>
        </w:rPr>
        <w:t>formata</w:t>
      </w:r>
      <w:proofErr w:type="spellEnd"/>
      <w:r w:rsidR="23BC7824">
        <w:rPr>
          <w:b w:val="0"/>
          <w:bCs w:val="0"/>
        </w:rPr>
        <w:t xml:space="preserve"> din:</w:t>
      </w:r>
    </w:p>
    <w:p w:rsidR="3E6C9155" w:rsidP="0EE426A4" w:rsidRDefault="3E6C9155" w14:paraId="14ACBF8A" w14:textId="1622A19E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3E6C9155">
        <w:rPr>
          <w:b w:val="0"/>
          <w:bCs w:val="0"/>
        </w:rPr>
        <w:t xml:space="preserve">OFFSET – o </w:t>
      </w:r>
      <w:proofErr w:type="spellStart"/>
      <w:r w:rsidR="3E6C9155">
        <w:rPr>
          <w:b w:val="0"/>
          <w:bCs w:val="0"/>
        </w:rPr>
        <w:t>adresa</w:t>
      </w:r>
      <w:proofErr w:type="spellEnd"/>
      <w:r w:rsidR="3E6C9155">
        <w:rPr>
          <w:b w:val="0"/>
          <w:bCs w:val="0"/>
        </w:rPr>
        <w:t xml:space="preserve"> data de </w:t>
      </w:r>
      <w:proofErr w:type="spellStart"/>
      <w:r w:rsidR="3E6C9155">
        <w:rPr>
          <w:b w:val="0"/>
          <w:bCs w:val="0"/>
        </w:rPr>
        <w:t>numele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unei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variabile</w:t>
      </w:r>
      <w:proofErr w:type="spellEnd"/>
      <w:r w:rsidR="3E6C9155">
        <w:rPr>
          <w:b w:val="0"/>
          <w:bCs w:val="0"/>
        </w:rPr>
        <w:t xml:space="preserve">; offset-ul </w:t>
      </w:r>
      <w:proofErr w:type="spellStart"/>
      <w:r w:rsidR="3E6C9155">
        <w:rPr>
          <w:b w:val="0"/>
          <w:bCs w:val="0"/>
        </w:rPr>
        <w:t>este</w:t>
      </w:r>
      <w:proofErr w:type="spellEnd"/>
      <w:r w:rsidR="3E6C9155">
        <w:rPr>
          <w:b w:val="0"/>
          <w:bCs w:val="0"/>
        </w:rPr>
        <w:t xml:space="preserve"> un </w:t>
      </w:r>
      <w:proofErr w:type="spellStart"/>
      <w:r w:rsidR="3E6C9155">
        <w:rPr>
          <w:b w:val="0"/>
          <w:bCs w:val="0"/>
        </w:rPr>
        <w:t>numar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reprezentat</w:t>
      </w:r>
      <w:proofErr w:type="spellEnd"/>
      <w:r w:rsidR="3E6C9155">
        <w:rPr>
          <w:b w:val="0"/>
          <w:bCs w:val="0"/>
        </w:rPr>
        <w:t xml:space="preserve"> pe 32 de </w:t>
      </w:r>
      <w:proofErr w:type="spellStart"/>
      <w:r w:rsidR="3E6C9155">
        <w:rPr>
          <w:b w:val="0"/>
          <w:bCs w:val="0"/>
        </w:rPr>
        <w:t>biti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si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reprezinta</w:t>
      </w:r>
      <w:proofErr w:type="spellEnd"/>
      <w:r w:rsidR="3E6C9155">
        <w:rPr>
          <w:b w:val="0"/>
          <w:bCs w:val="0"/>
        </w:rPr>
        <w:t xml:space="preserve"> un pointer in </w:t>
      </w:r>
      <w:proofErr w:type="spellStart"/>
      <w:r w:rsidR="3E6C9155">
        <w:rPr>
          <w:b w:val="0"/>
          <w:bCs w:val="0"/>
        </w:rPr>
        <w:t>interiorul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zonei</w:t>
      </w:r>
      <w:proofErr w:type="spellEnd"/>
      <w:r w:rsidR="3E6C9155">
        <w:rPr>
          <w:b w:val="0"/>
          <w:bCs w:val="0"/>
        </w:rPr>
        <w:t xml:space="preserve"> de memorie</w:t>
      </w:r>
    </w:p>
    <w:p w:rsidR="3E6C9155" w:rsidP="0EE426A4" w:rsidRDefault="3E6C9155" w14:paraId="27697CDA" w14:textId="4BF088B8">
      <w:pPr>
        <w:pStyle w:val="ListParagraph"/>
        <w:numPr>
          <w:ilvl w:val="1"/>
          <w:numId w:val="6"/>
        </w:numPr>
        <w:rPr>
          <w:b w:val="0"/>
          <w:bCs w:val="0"/>
          <w:sz w:val="22"/>
          <w:szCs w:val="22"/>
        </w:rPr>
      </w:pPr>
      <w:r w:rsidR="3E6C9155">
        <w:rPr>
          <w:b w:val="0"/>
          <w:bCs w:val="0"/>
        </w:rPr>
        <w:t xml:space="preserve">SELECTORUL DE SEGMENT – un </w:t>
      </w:r>
      <w:proofErr w:type="spellStart"/>
      <w:r w:rsidR="3E6C9155">
        <w:rPr>
          <w:b w:val="0"/>
          <w:bCs w:val="0"/>
        </w:rPr>
        <w:t>numar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reprezentat</w:t>
      </w:r>
      <w:proofErr w:type="spellEnd"/>
      <w:r w:rsidR="3E6C9155">
        <w:rPr>
          <w:b w:val="0"/>
          <w:bCs w:val="0"/>
        </w:rPr>
        <w:t xml:space="preserve"> pe 16 </w:t>
      </w:r>
      <w:proofErr w:type="spellStart"/>
      <w:r w:rsidR="3E6C9155">
        <w:rPr>
          <w:b w:val="0"/>
          <w:bCs w:val="0"/>
        </w:rPr>
        <w:t>biti</w:t>
      </w:r>
      <w:proofErr w:type="spellEnd"/>
      <w:r w:rsidR="3E6C9155">
        <w:rPr>
          <w:b w:val="0"/>
          <w:bCs w:val="0"/>
        </w:rPr>
        <w:t xml:space="preserve"> care </w:t>
      </w:r>
      <w:proofErr w:type="spellStart"/>
      <w:r w:rsidR="3E6C9155">
        <w:rPr>
          <w:b w:val="0"/>
          <w:bCs w:val="0"/>
        </w:rPr>
        <w:t>reprezinta</w:t>
      </w:r>
      <w:proofErr w:type="spellEnd"/>
      <w:r w:rsidR="3E6C9155">
        <w:rPr>
          <w:b w:val="0"/>
          <w:bCs w:val="0"/>
        </w:rPr>
        <w:t xml:space="preserve"> un pointer </w:t>
      </w:r>
      <w:proofErr w:type="spellStart"/>
      <w:r w:rsidR="3E6C9155">
        <w:rPr>
          <w:b w:val="0"/>
          <w:bCs w:val="0"/>
        </w:rPr>
        <w:t>catre</w:t>
      </w:r>
      <w:proofErr w:type="spellEnd"/>
      <w:r w:rsidR="3E6C9155">
        <w:rPr>
          <w:b w:val="0"/>
          <w:bCs w:val="0"/>
        </w:rPr>
        <w:t xml:space="preserve"> zona de </w:t>
      </w:r>
      <w:proofErr w:type="spellStart"/>
      <w:r w:rsidR="3E6C9155">
        <w:rPr>
          <w:b w:val="0"/>
          <w:bCs w:val="0"/>
        </w:rPr>
        <w:t>memorie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si</w:t>
      </w:r>
      <w:proofErr w:type="spellEnd"/>
      <w:r w:rsidR="3E6C9155">
        <w:rPr>
          <w:b w:val="0"/>
          <w:bCs w:val="0"/>
        </w:rPr>
        <w:t xml:space="preserve"> care </w:t>
      </w:r>
      <w:proofErr w:type="spellStart"/>
      <w:r w:rsidR="3E6C9155">
        <w:rPr>
          <w:b w:val="0"/>
          <w:bCs w:val="0"/>
        </w:rPr>
        <w:t>este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stocat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intr</w:t>
      </w:r>
      <w:proofErr w:type="spellEnd"/>
      <w:r w:rsidR="3E6C9155">
        <w:rPr>
          <w:b w:val="0"/>
          <w:bCs w:val="0"/>
        </w:rPr>
        <w:t xml:space="preserve">-un </w:t>
      </w:r>
      <w:proofErr w:type="spellStart"/>
      <w:r w:rsidR="3E6C9155">
        <w:rPr>
          <w:b w:val="0"/>
          <w:bCs w:val="0"/>
        </w:rPr>
        <w:t>registru</w:t>
      </w:r>
      <w:proofErr w:type="spellEnd"/>
      <w:r w:rsidR="3E6C9155">
        <w:rPr>
          <w:b w:val="0"/>
          <w:bCs w:val="0"/>
        </w:rPr>
        <w:t xml:space="preserve"> (CS, DS, ES, SS) de </w:t>
      </w:r>
      <w:proofErr w:type="spellStart"/>
      <w:r w:rsidR="3E6C9155">
        <w:rPr>
          <w:b w:val="0"/>
          <w:bCs w:val="0"/>
        </w:rPr>
        <w:t>catre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sistemul</w:t>
      </w:r>
      <w:proofErr w:type="spellEnd"/>
      <w:r w:rsidR="3E6C9155">
        <w:rPr>
          <w:b w:val="0"/>
          <w:bCs w:val="0"/>
        </w:rPr>
        <w:t xml:space="preserve"> de </w:t>
      </w:r>
      <w:proofErr w:type="spellStart"/>
      <w:r w:rsidR="3E6C9155">
        <w:rPr>
          <w:b w:val="0"/>
          <w:bCs w:val="0"/>
        </w:rPr>
        <w:t>operare</w:t>
      </w:r>
      <w:proofErr w:type="spellEnd"/>
      <w:r w:rsidR="3E6C9155">
        <w:rPr>
          <w:b w:val="0"/>
          <w:bCs w:val="0"/>
        </w:rPr>
        <w:t xml:space="preserve">, </w:t>
      </w:r>
      <w:proofErr w:type="spellStart"/>
      <w:r w:rsidR="3E6C9155">
        <w:rPr>
          <w:b w:val="0"/>
          <w:bCs w:val="0"/>
        </w:rPr>
        <w:t>inainte</w:t>
      </w:r>
      <w:proofErr w:type="spellEnd"/>
      <w:r w:rsidR="3E6C9155">
        <w:rPr>
          <w:b w:val="0"/>
          <w:bCs w:val="0"/>
        </w:rPr>
        <w:t xml:space="preserve"> de </w:t>
      </w:r>
      <w:proofErr w:type="spellStart"/>
      <w:r w:rsidR="3E6C9155">
        <w:rPr>
          <w:b w:val="0"/>
          <w:bCs w:val="0"/>
        </w:rPr>
        <w:t>inceperea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executiei</w:t>
      </w:r>
      <w:proofErr w:type="spellEnd"/>
      <w:r w:rsidR="3E6C9155">
        <w:rPr>
          <w:b w:val="0"/>
          <w:bCs w:val="0"/>
        </w:rPr>
        <w:t xml:space="preserve"> </w:t>
      </w:r>
      <w:proofErr w:type="spellStart"/>
      <w:r w:rsidR="3E6C9155">
        <w:rPr>
          <w:b w:val="0"/>
          <w:bCs w:val="0"/>
        </w:rPr>
        <w:t>programului</w:t>
      </w:r>
      <w:proofErr w:type="spellEnd"/>
    </w:p>
    <w:p w:rsidR="242B40CE" w:rsidP="0EE426A4" w:rsidRDefault="242B40CE" w14:paraId="4B59DA69" w14:textId="0CC5D5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242B40CE">
        <w:rPr>
          <w:b w:val="0"/>
          <w:bCs w:val="0"/>
        </w:rPr>
        <w:t>Pentru</w:t>
      </w:r>
      <w:proofErr w:type="spellEnd"/>
      <w:r w:rsidR="242B40CE">
        <w:rPr>
          <w:b w:val="0"/>
          <w:bCs w:val="0"/>
        </w:rPr>
        <w:t xml:space="preserve"> a </w:t>
      </w:r>
      <w:proofErr w:type="spellStart"/>
      <w:r w:rsidR="242B40CE">
        <w:rPr>
          <w:b w:val="0"/>
          <w:bCs w:val="0"/>
        </w:rPr>
        <w:t>defini</w:t>
      </w:r>
      <w:proofErr w:type="spellEnd"/>
      <w:r w:rsidR="242B40CE">
        <w:rPr>
          <w:b w:val="0"/>
          <w:bCs w:val="0"/>
        </w:rPr>
        <w:t xml:space="preserve"> un OFFSET se pot </w:t>
      </w:r>
      <w:proofErr w:type="spellStart"/>
      <w:r w:rsidR="242B40CE">
        <w:rPr>
          <w:b w:val="0"/>
          <w:bCs w:val="0"/>
        </w:rPr>
        <w:t>folosi</w:t>
      </w:r>
      <w:proofErr w:type="spellEnd"/>
      <w:r w:rsidR="242B40CE">
        <w:rPr>
          <w:b w:val="0"/>
          <w:bCs w:val="0"/>
        </w:rPr>
        <w:t xml:space="preserve"> 4 </w:t>
      </w:r>
      <w:proofErr w:type="spellStart"/>
      <w:r w:rsidR="242B40CE">
        <w:rPr>
          <w:b w:val="0"/>
          <w:bCs w:val="0"/>
        </w:rPr>
        <w:t>valori</w:t>
      </w:r>
      <w:proofErr w:type="spellEnd"/>
      <w:r w:rsidR="242B40CE">
        <w:rPr>
          <w:b w:val="0"/>
          <w:bCs w:val="0"/>
        </w:rPr>
        <w:t xml:space="preserve">: BAZA, INDEX, SCALA </w:t>
      </w:r>
      <w:proofErr w:type="spellStart"/>
      <w:r w:rsidR="242B40CE">
        <w:rPr>
          <w:b w:val="0"/>
          <w:bCs w:val="0"/>
        </w:rPr>
        <w:t>si</w:t>
      </w:r>
      <w:proofErr w:type="spellEnd"/>
      <w:r w:rsidR="242B40CE">
        <w:rPr>
          <w:b w:val="0"/>
          <w:bCs w:val="0"/>
        </w:rPr>
        <w:t xml:space="preserve"> CONSTANTA</w:t>
      </w:r>
    </w:p>
    <w:p w:rsidR="242B40CE" w:rsidP="0EE426A4" w:rsidRDefault="242B40CE" w14:paraId="2BCF985A" w14:textId="05A6C6A6">
      <w:pPr>
        <w:pStyle w:val="Normal"/>
        <w:rPr>
          <w:b w:val="0"/>
          <w:bCs w:val="0"/>
        </w:rPr>
      </w:pPr>
      <w:r w:rsidR="242B40CE">
        <w:rPr>
          <w:b w:val="0"/>
          <w:bCs w:val="0"/>
        </w:rPr>
        <w:t>OFFSET = [BAZA] + [INDEX * SCALA] + [CONSTANTA]</w:t>
      </w:r>
      <w:r>
        <w:br/>
      </w:r>
      <w:r w:rsidR="1E48DC8C">
        <w:rPr>
          <w:b w:val="0"/>
          <w:bCs w:val="0"/>
        </w:rPr>
        <w:t xml:space="preserve">                  EAX</w:t>
      </w:r>
      <w:r w:rsidR="162D4471">
        <w:rPr>
          <w:b w:val="0"/>
          <w:bCs w:val="0"/>
        </w:rPr>
        <w:t xml:space="preserve">             </w:t>
      </w:r>
      <w:proofErr w:type="spellStart"/>
      <w:r w:rsidR="162D4471">
        <w:rPr>
          <w:b w:val="0"/>
          <w:bCs w:val="0"/>
        </w:rPr>
        <w:t>EAX</w:t>
      </w:r>
      <w:proofErr w:type="spellEnd"/>
      <w:r w:rsidR="23C93B8E">
        <w:rPr>
          <w:b w:val="0"/>
          <w:bCs w:val="0"/>
        </w:rPr>
        <w:t xml:space="preserve">          </w:t>
      </w:r>
      <w:r w:rsidR="12841408">
        <w:rPr>
          <w:b w:val="0"/>
          <w:bCs w:val="0"/>
        </w:rPr>
        <w:t xml:space="preserve"> </w:t>
      </w:r>
      <w:r w:rsidR="23C93B8E">
        <w:rPr>
          <w:b w:val="0"/>
          <w:bCs w:val="0"/>
        </w:rPr>
        <w:t>1</w:t>
      </w:r>
      <w:r w:rsidR="12841408">
        <w:rPr>
          <w:b w:val="0"/>
          <w:bCs w:val="0"/>
        </w:rPr>
        <w:t xml:space="preserve">              o </w:t>
      </w:r>
      <w:proofErr w:type="spellStart"/>
      <w:r w:rsidR="12841408">
        <w:rPr>
          <w:b w:val="0"/>
          <w:bCs w:val="0"/>
        </w:rPr>
        <w:t>valoare</w:t>
      </w:r>
      <w:proofErr w:type="spellEnd"/>
      <w:r w:rsidR="12841408">
        <w:rPr>
          <w:b w:val="0"/>
          <w:bCs w:val="0"/>
        </w:rPr>
        <w:t xml:space="preserve"> </w:t>
      </w:r>
      <w:proofErr w:type="spellStart"/>
      <w:r w:rsidR="12841408">
        <w:rPr>
          <w:b w:val="0"/>
          <w:bCs w:val="0"/>
        </w:rPr>
        <w:t>reprezentata</w:t>
      </w:r>
      <w:proofErr w:type="spellEnd"/>
      <w:r w:rsidR="12841408">
        <w:rPr>
          <w:b w:val="0"/>
          <w:bCs w:val="0"/>
        </w:rPr>
        <w:t xml:space="preserve"> pe 8 </w:t>
      </w:r>
      <w:proofErr w:type="spellStart"/>
      <w:r w:rsidR="12841408">
        <w:rPr>
          <w:b w:val="0"/>
          <w:bCs w:val="0"/>
        </w:rPr>
        <w:t>biti</w:t>
      </w:r>
      <w:proofErr w:type="spellEnd"/>
      <w:r>
        <w:br/>
      </w:r>
      <w:r w:rsidR="361B2B29">
        <w:rPr>
          <w:b w:val="0"/>
          <w:bCs w:val="0"/>
        </w:rPr>
        <w:t xml:space="preserve">                  EBX</w:t>
      </w:r>
      <w:r w:rsidR="04D82E5E">
        <w:rPr>
          <w:b w:val="0"/>
          <w:bCs w:val="0"/>
        </w:rPr>
        <w:t xml:space="preserve">             </w:t>
      </w:r>
      <w:proofErr w:type="spellStart"/>
      <w:r w:rsidR="04D82E5E">
        <w:rPr>
          <w:b w:val="0"/>
          <w:bCs w:val="0"/>
        </w:rPr>
        <w:t>E</w:t>
      </w:r>
      <w:r w:rsidR="21E6808F">
        <w:rPr>
          <w:b w:val="0"/>
          <w:bCs w:val="0"/>
        </w:rPr>
        <w:t>B</w:t>
      </w:r>
      <w:r w:rsidR="04D82E5E">
        <w:rPr>
          <w:b w:val="0"/>
          <w:bCs w:val="0"/>
        </w:rPr>
        <w:t>X</w:t>
      </w:r>
      <w:proofErr w:type="spellEnd"/>
      <w:r w:rsidR="32DAF2B6">
        <w:rPr>
          <w:b w:val="0"/>
          <w:bCs w:val="0"/>
        </w:rPr>
        <w:t xml:space="preserve">           2</w:t>
      </w:r>
      <w:r w:rsidR="60E7B5B4">
        <w:rPr>
          <w:b w:val="0"/>
          <w:bCs w:val="0"/>
        </w:rPr>
        <w:t xml:space="preserve">              o </w:t>
      </w:r>
      <w:proofErr w:type="spellStart"/>
      <w:r w:rsidR="60E7B5B4">
        <w:rPr>
          <w:b w:val="0"/>
          <w:bCs w:val="0"/>
        </w:rPr>
        <w:t>valoare</w:t>
      </w:r>
      <w:proofErr w:type="spellEnd"/>
      <w:r w:rsidR="60E7B5B4">
        <w:rPr>
          <w:b w:val="0"/>
          <w:bCs w:val="0"/>
        </w:rPr>
        <w:t xml:space="preserve"> </w:t>
      </w:r>
      <w:proofErr w:type="spellStart"/>
      <w:r w:rsidR="60E7B5B4">
        <w:rPr>
          <w:b w:val="0"/>
          <w:bCs w:val="0"/>
        </w:rPr>
        <w:t>reprezentata</w:t>
      </w:r>
      <w:proofErr w:type="spellEnd"/>
      <w:r w:rsidR="60E7B5B4">
        <w:rPr>
          <w:b w:val="0"/>
          <w:bCs w:val="0"/>
        </w:rPr>
        <w:t xml:space="preserve"> pe 16 </w:t>
      </w:r>
      <w:proofErr w:type="spellStart"/>
      <w:r w:rsidR="60E7B5B4">
        <w:rPr>
          <w:b w:val="0"/>
          <w:bCs w:val="0"/>
        </w:rPr>
        <w:t>biti</w:t>
      </w:r>
      <w:proofErr w:type="spellEnd"/>
      <w:r>
        <w:br/>
      </w:r>
      <w:r w:rsidR="0B28219D">
        <w:rPr>
          <w:b w:val="0"/>
          <w:bCs w:val="0"/>
        </w:rPr>
        <w:t xml:space="preserve">                  ECX</w:t>
      </w:r>
      <w:r w:rsidR="04D82E5E">
        <w:rPr>
          <w:b w:val="0"/>
          <w:bCs w:val="0"/>
        </w:rPr>
        <w:t xml:space="preserve">             </w:t>
      </w:r>
      <w:proofErr w:type="spellStart"/>
      <w:r w:rsidR="04D82E5E">
        <w:rPr>
          <w:b w:val="0"/>
          <w:bCs w:val="0"/>
        </w:rPr>
        <w:t>E</w:t>
      </w:r>
      <w:r w:rsidR="573D3BB6">
        <w:rPr>
          <w:b w:val="0"/>
          <w:bCs w:val="0"/>
        </w:rPr>
        <w:t>C</w:t>
      </w:r>
      <w:r w:rsidR="04D82E5E">
        <w:rPr>
          <w:b w:val="0"/>
          <w:bCs w:val="0"/>
        </w:rPr>
        <w:t>X</w:t>
      </w:r>
      <w:proofErr w:type="spellEnd"/>
      <w:r w:rsidR="3A9EE0C2">
        <w:rPr>
          <w:b w:val="0"/>
          <w:bCs w:val="0"/>
        </w:rPr>
        <w:t xml:space="preserve">           4</w:t>
      </w:r>
      <w:r w:rsidR="219EE940">
        <w:rPr>
          <w:b w:val="0"/>
          <w:bCs w:val="0"/>
        </w:rPr>
        <w:t xml:space="preserve">              o </w:t>
      </w:r>
      <w:proofErr w:type="spellStart"/>
      <w:r w:rsidR="219EE940">
        <w:rPr>
          <w:b w:val="0"/>
          <w:bCs w:val="0"/>
        </w:rPr>
        <w:t>valoare</w:t>
      </w:r>
      <w:proofErr w:type="spellEnd"/>
      <w:r w:rsidR="219EE940">
        <w:rPr>
          <w:b w:val="0"/>
          <w:bCs w:val="0"/>
        </w:rPr>
        <w:t xml:space="preserve"> </w:t>
      </w:r>
      <w:proofErr w:type="spellStart"/>
      <w:r w:rsidR="219EE940">
        <w:rPr>
          <w:b w:val="0"/>
          <w:bCs w:val="0"/>
        </w:rPr>
        <w:t>reprezentata</w:t>
      </w:r>
      <w:proofErr w:type="spellEnd"/>
      <w:r w:rsidR="219EE940">
        <w:rPr>
          <w:b w:val="0"/>
          <w:bCs w:val="0"/>
        </w:rPr>
        <w:t xml:space="preserve"> pe 32 </w:t>
      </w:r>
      <w:proofErr w:type="spellStart"/>
      <w:r w:rsidR="219EE940">
        <w:rPr>
          <w:b w:val="0"/>
          <w:bCs w:val="0"/>
        </w:rPr>
        <w:t>biti</w:t>
      </w:r>
      <w:proofErr w:type="spellEnd"/>
      <w:r>
        <w:br/>
      </w:r>
      <w:r w:rsidR="6BEC062D">
        <w:rPr>
          <w:b w:val="0"/>
          <w:bCs w:val="0"/>
        </w:rPr>
        <w:t xml:space="preserve">                  EDX</w:t>
      </w:r>
      <w:r w:rsidR="04D82E5E">
        <w:rPr>
          <w:b w:val="0"/>
          <w:bCs w:val="0"/>
        </w:rPr>
        <w:t xml:space="preserve">             E</w:t>
      </w:r>
      <w:r w:rsidR="0AD7CEFC">
        <w:rPr>
          <w:b w:val="0"/>
          <w:bCs w:val="0"/>
        </w:rPr>
        <w:t>D</w:t>
      </w:r>
      <w:r w:rsidR="04D82E5E">
        <w:rPr>
          <w:b w:val="0"/>
          <w:bCs w:val="0"/>
        </w:rPr>
        <w:t>X</w:t>
      </w:r>
      <w:r w:rsidR="7DA252DD">
        <w:rPr>
          <w:b w:val="0"/>
          <w:bCs w:val="0"/>
        </w:rPr>
        <w:t xml:space="preserve">          8</w:t>
      </w:r>
      <w:r>
        <w:br/>
      </w:r>
      <w:r w:rsidR="26D501B6">
        <w:rPr>
          <w:b w:val="0"/>
          <w:bCs w:val="0"/>
        </w:rPr>
        <w:t xml:space="preserve">                  ESI</w:t>
      </w:r>
      <w:r w:rsidR="32BB61B8">
        <w:rPr>
          <w:b w:val="0"/>
          <w:bCs w:val="0"/>
        </w:rPr>
        <w:t xml:space="preserve">         </w:t>
      </w:r>
      <w:r w:rsidR="450A6935">
        <w:rPr>
          <w:b w:val="0"/>
          <w:bCs w:val="0"/>
        </w:rPr>
        <w:t xml:space="preserve">  </w:t>
      </w:r>
      <w:r w:rsidR="32BB61B8">
        <w:rPr>
          <w:b w:val="0"/>
          <w:bCs w:val="0"/>
        </w:rPr>
        <w:t xml:space="preserve">    E</w:t>
      </w:r>
      <w:r w:rsidR="41F61050">
        <w:rPr>
          <w:b w:val="0"/>
          <w:bCs w:val="0"/>
        </w:rPr>
        <w:t>SI</w:t>
      </w:r>
      <w:r>
        <w:br/>
      </w:r>
      <w:r w:rsidR="512B6A16">
        <w:rPr>
          <w:b w:val="0"/>
          <w:bCs w:val="0"/>
        </w:rPr>
        <w:t xml:space="preserve">                  EDI</w:t>
      </w:r>
      <w:r w:rsidR="32BB61B8">
        <w:rPr>
          <w:b w:val="0"/>
          <w:bCs w:val="0"/>
        </w:rPr>
        <w:t xml:space="preserve">        </w:t>
      </w:r>
      <w:r w:rsidR="3B0DCA90">
        <w:rPr>
          <w:b w:val="0"/>
          <w:bCs w:val="0"/>
        </w:rPr>
        <w:t xml:space="preserve"> </w:t>
      </w:r>
      <w:r w:rsidR="32BB61B8">
        <w:rPr>
          <w:b w:val="0"/>
          <w:bCs w:val="0"/>
        </w:rPr>
        <w:t xml:space="preserve">     E</w:t>
      </w:r>
      <w:r w:rsidR="11CA6B6C">
        <w:rPr>
          <w:b w:val="0"/>
          <w:bCs w:val="0"/>
        </w:rPr>
        <w:t>DI</w:t>
      </w:r>
      <w:r>
        <w:br/>
      </w:r>
      <w:r w:rsidR="4D554A8F">
        <w:rPr>
          <w:b w:val="0"/>
          <w:bCs w:val="0"/>
        </w:rPr>
        <w:t xml:space="preserve">                  ESP</w:t>
      </w:r>
      <w:r w:rsidR="32BB61B8">
        <w:rPr>
          <w:b w:val="0"/>
          <w:bCs w:val="0"/>
        </w:rPr>
        <w:t xml:space="preserve">             </w:t>
      </w:r>
      <w:r w:rsidR="6B155752">
        <w:rPr>
          <w:b w:val="0"/>
          <w:bCs w:val="0"/>
        </w:rPr>
        <w:t>-</w:t>
      </w:r>
      <w:r>
        <w:br/>
      </w:r>
      <w:r w:rsidR="0768FCAA">
        <w:rPr>
          <w:b w:val="0"/>
          <w:bCs w:val="0"/>
        </w:rPr>
        <w:t xml:space="preserve">                  EBP</w:t>
      </w:r>
      <w:r w:rsidR="70A31C2C">
        <w:rPr>
          <w:b w:val="0"/>
          <w:bCs w:val="0"/>
        </w:rPr>
        <w:t xml:space="preserve">             </w:t>
      </w:r>
      <w:proofErr w:type="spellStart"/>
      <w:r w:rsidR="4CECDF28">
        <w:rPr>
          <w:b w:val="0"/>
          <w:bCs w:val="0"/>
        </w:rPr>
        <w:t>EBP</w:t>
      </w:r>
      <w:proofErr w:type="spellEnd"/>
    </w:p>
    <w:p w:rsidR="06BC15CF" w:rsidP="0EE426A4" w:rsidRDefault="06BC15CF" w14:paraId="10D53FB3" w14:textId="513832BE">
      <w:pPr>
        <w:pStyle w:val="Normal"/>
        <w:rPr>
          <w:b w:val="0"/>
          <w:bCs w:val="0"/>
        </w:rPr>
      </w:pPr>
      <w:r w:rsidR="06BC15CF">
        <w:rPr>
          <w:b w:val="0"/>
          <w:bCs w:val="0"/>
        </w:rPr>
        <w:t>Exemple:</w:t>
      </w:r>
    </w:p>
    <w:p w:rsidR="06BC15CF" w:rsidP="0EE426A4" w:rsidRDefault="06BC15CF" w14:paraId="73AD6971" w14:textId="2C671B70">
      <w:pPr>
        <w:pStyle w:val="Normal"/>
        <w:rPr>
          <w:b w:val="0"/>
          <w:bCs w:val="0"/>
        </w:rPr>
      </w:pPr>
      <w:r w:rsidR="06BC15CF">
        <w:rPr>
          <w:b w:val="0"/>
          <w:bCs w:val="0"/>
        </w:rPr>
        <w:t xml:space="preserve">MOV AX, [A]; </w:t>
      </w:r>
      <w:proofErr w:type="spellStart"/>
      <w:r w:rsidR="06BC15CF">
        <w:rPr>
          <w:b w:val="0"/>
          <w:bCs w:val="0"/>
        </w:rPr>
        <w:t>pentru</w:t>
      </w:r>
      <w:proofErr w:type="spellEnd"/>
      <w:r w:rsidR="06BC15CF">
        <w:rPr>
          <w:b w:val="0"/>
          <w:bCs w:val="0"/>
        </w:rPr>
        <w:t xml:space="preserve"> a </w:t>
      </w:r>
      <w:proofErr w:type="spellStart"/>
      <w:r w:rsidR="06BC15CF">
        <w:rPr>
          <w:b w:val="0"/>
          <w:bCs w:val="0"/>
        </w:rPr>
        <w:t>defini</w:t>
      </w:r>
      <w:proofErr w:type="spellEnd"/>
      <w:r w:rsidR="06BC15CF">
        <w:rPr>
          <w:b w:val="0"/>
          <w:bCs w:val="0"/>
        </w:rPr>
        <w:t xml:space="preserve"> </w:t>
      </w:r>
      <w:proofErr w:type="spellStart"/>
      <w:r w:rsidR="06BC15CF">
        <w:rPr>
          <w:b w:val="0"/>
          <w:bCs w:val="0"/>
        </w:rPr>
        <w:t>offsetul</w:t>
      </w:r>
      <w:proofErr w:type="spellEnd"/>
      <w:r w:rsidR="06BC15CF">
        <w:rPr>
          <w:b w:val="0"/>
          <w:bCs w:val="0"/>
        </w:rPr>
        <w:t xml:space="preserve"> s-a </w:t>
      </w:r>
      <w:proofErr w:type="spellStart"/>
      <w:r w:rsidR="06BC15CF">
        <w:rPr>
          <w:b w:val="0"/>
          <w:bCs w:val="0"/>
        </w:rPr>
        <w:t>folosit</w:t>
      </w:r>
      <w:proofErr w:type="spellEnd"/>
      <w:r w:rsidR="06BC15CF">
        <w:rPr>
          <w:b w:val="0"/>
          <w:bCs w:val="0"/>
        </w:rPr>
        <w:t xml:space="preserve"> CONSTANTA</w:t>
      </w:r>
      <w:r>
        <w:br/>
      </w:r>
      <w:r w:rsidR="3C403456">
        <w:rPr>
          <w:b w:val="0"/>
          <w:bCs w:val="0"/>
        </w:rPr>
        <w:t xml:space="preserve">MOV AX, [B+4]; </w:t>
      </w:r>
      <w:proofErr w:type="spellStart"/>
      <w:r w:rsidR="3C403456">
        <w:rPr>
          <w:b w:val="0"/>
          <w:bCs w:val="0"/>
        </w:rPr>
        <w:t>pentru</w:t>
      </w:r>
      <w:proofErr w:type="spellEnd"/>
      <w:r w:rsidR="3C403456">
        <w:rPr>
          <w:b w:val="0"/>
          <w:bCs w:val="0"/>
        </w:rPr>
        <w:t xml:space="preserve"> a </w:t>
      </w:r>
      <w:proofErr w:type="spellStart"/>
      <w:r w:rsidR="3C403456">
        <w:rPr>
          <w:b w:val="0"/>
          <w:bCs w:val="0"/>
        </w:rPr>
        <w:t>defini</w:t>
      </w:r>
      <w:proofErr w:type="spellEnd"/>
      <w:r w:rsidR="3C403456">
        <w:rPr>
          <w:b w:val="0"/>
          <w:bCs w:val="0"/>
        </w:rPr>
        <w:t xml:space="preserve"> </w:t>
      </w:r>
      <w:proofErr w:type="spellStart"/>
      <w:r w:rsidR="3C403456">
        <w:rPr>
          <w:b w:val="0"/>
          <w:bCs w:val="0"/>
        </w:rPr>
        <w:t>offsetul</w:t>
      </w:r>
      <w:proofErr w:type="spellEnd"/>
      <w:r w:rsidR="3C403456">
        <w:rPr>
          <w:b w:val="0"/>
          <w:bCs w:val="0"/>
        </w:rPr>
        <w:t xml:space="preserve"> s-a </w:t>
      </w:r>
      <w:proofErr w:type="spellStart"/>
      <w:r w:rsidR="3C403456">
        <w:rPr>
          <w:b w:val="0"/>
          <w:bCs w:val="0"/>
        </w:rPr>
        <w:t>folosit</w:t>
      </w:r>
      <w:proofErr w:type="spellEnd"/>
      <w:r w:rsidR="3C403456">
        <w:rPr>
          <w:b w:val="0"/>
          <w:bCs w:val="0"/>
        </w:rPr>
        <w:t xml:space="preserve"> CONSTANTA</w:t>
      </w:r>
      <w:r>
        <w:br/>
      </w:r>
      <w:r w:rsidR="3C403456">
        <w:rPr>
          <w:b w:val="0"/>
          <w:bCs w:val="0"/>
        </w:rPr>
        <w:t xml:space="preserve">MOV AX, [A+EBX+EAX]; </w:t>
      </w:r>
      <w:proofErr w:type="spellStart"/>
      <w:r w:rsidR="3C403456">
        <w:rPr>
          <w:b w:val="0"/>
          <w:bCs w:val="0"/>
        </w:rPr>
        <w:t>constanta</w:t>
      </w:r>
      <w:proofErr w:type="spellEnd"/>
      <w:r w:rsidR="3C403456">
        <w:rPr>
          <w:b w:val="0"/>
          <w:bCs w:val="0"/>
        </w:rPr>
        <w:t xml:space="preserve">, index, </w:t>
      </w:r>
      <w:proofErr w:type="spellStart"/>
      <w:r w:rsidR="3C403456">
        <w:rPr>
          <w:b w:val="0"/>
          <w:bCs w:val="0"/>
        </w:rPr>
        <w:t>baza</w:t>
      </w:r>
      <w:proofErr w:type="spellEnd"/>
      <w:r>
        <w:br/>
      </w:r>
      <w:r w:rsidR="1B92A6EF">
        <w:rPr>
          <w:b w:val="0"/>
          <w:bCs w:val="0"/>
        </w:rPr>
        <w:t xml:space="preserve">MOV AX, [A+4+EBX*2]; </w:t>
      </w:r>
      <w:proofErr w:type="spellStart"/>
      <w:r w:rsidR="1B92A6EF">
        <w:rPr>
          <w:b w:val="0"/>
          <w:bCs w:val="0"/>
        </w:rPr>
        <w:t>constanta</w:t>
      </w:r>
      <w:proofErr w:type="spellEnd"/>
      <w:r w:rsidR="1B92A6EF">
        <w:rPr>
          <w:b w:val="0"/>
          <w:bCs w:val="0"/>
        </w:rPr>
        <w:t xml:space="preserve">, index, </w:t>
      </w:r>
      <w:proofErr w:type="spellStart"/>
      <w:r w:rsidR="1B92A6EF">
        <w:rPr>
          <w:b w:val="0"/>
          <w:bCs w:val="0"/>
        </w:rPr>
        <w:t>scala</w:t>
      </w:r>
      <w:proofErr w:type="spellEnd"/>
      <w:r>
        <w:br/>
      </w:r>
      <w:r w:rsidR="6019F062">
        <w:rPr>
          <w:b w:val="0"/>
          <w:bCs w:val="0"/>
        </w:rPr>
        <w:t xml:space="preserve">MOV AX, [EAX + EBX*4 + 20]; </w:t>
      </w:r>
      <w:proofErr w:type="spellStart"/>
      <w:r w:rsidR="6019F062">
        <w:rPr>
          <w:b w:val="0"/>
          <w:bCs w:val="0"/>
        </w:rPr>
        <w:t>baza</w:t>
      </w:r>
      <w:proofErr w:type="spellEnd"/>
      <w:r w:rsidR="6019F062">
        <w:rPr>
          <w:b w:val="0"/>
          <w:bCs w:val="0"/>
        </w:rPr>
        <w:t xml:space="preserve">, index, </w:t>
      </w:r>
      <w:proofErr w:type="spellStart"/>
      <w:r w:rsidR="6019F062">
        <w:rPr>
          <w:b w:val="0"/>
          <w:bCs w:val="0"/>
        </w:rPr>
        <w:t>scala</w:t>
      </w:r>
      <w:proofErr w:type="spellEnd"/>
      <w:r w:rsidR="6019F062">
        <w:rPr>
          <w:b w:val="0"/>
          <w:bCs w:val="0"/>
        </w:rPr>
        <w:t>, constanta</w:t>
      </w:r>
    </w:p>
    <w:p w:rsidR="6019F062" w:rsidP="0EE426A4" w:rsidRDefault="6019F062" w14:paraId="188225A3" w14:textId="1A358B0E">
      <w:pPr>
        <w:pStyle w:val="Normal"/>
        <w:rPr>
          <w:b w:val="0"/>
          <w:bCs w:val="0"/>
        </w:rPr>
      </w:pPr>
      <w:proofErr w:type="spellStart"/>
      <w:r w:rsidR="6019F062">
        <w:rPr>
          <w:b w:val="0"/>
          <w:bCs w:val="0"/>
        </w:rPr>
        <w:t>Exercitiul</w:t>
      </w:r>
      <w:proofErr w:type="spellEnd"/>
      <w:r w:rsidR="6019F062">
        <w:rPr>
          <w:b w:val="0"/>
          <w:bCs w:val="0"/>
        </w:rPr>
        <w:t xml:space="preserve"> 2: Se da un sir de </w:t>
      </w:r>
      <w:proofErr w:type="spellStart"/>
      <w:r w:rsidR="6019F062">
        <w:rPr>
          <w:b w:val="0"/>
          <w:bCs w:val="0"/>
        </w:rPr>
        <w:t>octeti</w:t>
      </w:r>
      <w:proofErr w:type="spellEnd"/>
      <w:r w:rsidR="6019F062">
        <w:rPr>
          <w:b w:val="0"/>
          <w:bCs w:val="0"/>
        </w:rPr>
        <w:t xml:space="preserve"> care </w:t>
      </w:r>
      <w:proofErr w:type="spellStart"/>
      <w:r w:rsidR="6019F062">
        <w:rPr>
          <w:b w:val="0"/>
          <w:bCs w:val="0"/>
        </w:rPr>
        <w:t>contine</w:t>
      </w:r>
      <w:proofErr w:type="spellEnd"/>
      <w:r w:rsidR="6019F062">
        <w:rPr>
          <w:b w:val="0"/>
          <w:bCs w:val="0"/>
        </w:rPr>
        <w:t xml:space="preserve"> </w:t>
      </w:r>
      <w:proofErr w:type="spellStart"/>
      <w:r w:rsidR="6019F062">
        <w:rPr>
          <w:b w:val="0"/>
          <w:bCs w:val="0"/>
        </w:rPr>
        <w:t>litere</w:t>
      </w:r>
      <w:proofErr w:type="spellEnd"/>
      <w:r w:rsidR="6019F062">
        <w:rPr>
          <w:b w:val="0"/>
          <w:bCs w:val="0"/>
        </w:rPr>
        <w:t xml:space="preserve"> </w:t>
      </w:r>
      <w:proofErr w:type="spellStart"/>
      <w:r w:rsidR="6019F062">
        <w:rPr>
          <w:b w:val="0"/>
          <w:bCs w:val="0"/>
        </w:rPr>
        <w:t>mici</w:t>
      </w:r>
      <w:proofErr w:type="spellEnd"/>
      <w:r w:rsidR="6019F062">
        <w:rPr>
          <w:b w:val="0"/>
          <w:bCs w:val="0"/>
        </w:rPr>
        <w:t xml:space="preserve">. Se cere </w:t>
      </w:r>
      <w:proofErr w:type="spellStart"/>
      <w:r w:rsidR="6019F062">
        <w:rPr>
          <w:b w:val="0"/>
          <w:bCs w:val="0"/>
        </w:rPr>
        <w:t>sa</w:t>
      </w:r>
      <w:proofErr w:type="spellEnd"/>
      <w:r w:rsidR="6019F062">
        <w:rPr>
          <w:b w:val="0"/>
          <w:bCs w:val="0"/>
        </w:rPr>
        <w:t xml:space="preserve"> se </w:t>
      </w:r>
      <w:proofErr w:type="spellStart"/>
      <w:r w:rsidR="6019F062">
        <w:rPr>
          <w:b w:val="0"/>
          <w:bCs w:val="0"/>
        </w:rPr>
        <w:t>construiasca</w:t>
      </w:r>
      <w:proofErr w:type="spellEnd"/>
      <w:r w:rsidR="6019F062">
        <w:rPr>
          <w:b w:val="0"/>
          <w:bCs w:val="0"/>
        </w:rPr>
        <w:t xml:space="preserve"> un </w:t>
      </w:r>
      <w:proofErr w:type="spellStart"/>
      <w:r w:rsidR="6019F062">
        <w:rPr>
          <w:b w:val="0"/>
          <w:bCs w:val="0"/>
        </w:rPr>
        <w:t>nou</w:t>
      </w:r>
      <w:proofErr w:type="spellEnd"/>
      <w:r w:rsidR="6019F062">
        <w:rPr>
          <w:b w:val="0"/>
          <w:bCs w:val="0"/>
        </w:rPr>
        <w:t xml:space="preserve"> sir de </w:t>
      </w:r>
      <w:proofErr w:type="spellStart"/>
      <w:r w:rsidR="6019F062">
        <w:rPr>
          <w:b w:val="0"/>
          <w:bCs w:val="0"/>
        </w:rPr>
        <w:t>octeti</w:t>
      </w:r>
      <w:proofErr w:type="spellEnd"/>
      <w:r w:rsidR="6019F062">
        <w:rPr>
          <w:b w:val="0"/>
          <w:bCs w:val="0"/>
        </w:rPr>
        <w:t xml:space="preserve"> care </w:t>
      </w:r>
      <w:proofErr w:type="spellStart"/>
      <w:r w:rsidR="6019F062">
        <w:rPr>
          <w:b w:val="0"/>
          <w:bCs w:val="0"/>
        </w:rPr>
        <w:t>sa</w:t>
      </w:r>
      <w:proofErr w:type="spellEnd"/>
      <w:r w:rsidR="6019F062">
        <w:rPr>
          <w:b w:val="0"/>
          <w:bCs w:val="0"/>
        </w:rPr>
        <w:t xml:space="preserve"> </w:t>
      </w:r>
      <w:proofErr w:type="spellStart"/>
      <w:r w:rsidR="6019F062">
        <w:rPr>
          <w:b w:val="0"/>
          <w:bCs w:val="0"/>
        </w:rPr>
        <w:t>contina</w:t>
      </w:r>
      <w:proofErr w:type="spellEnd"/>
      <w:r w:rsidR="6019F062">
        <w:rPr>
          <w:b w:val="0"/>
          <w:bCs w:val="0"/>
        </w:rPr>
        <w:t xml:space="preserve"> </w:t>
      </w:r>
      <w:proofErr w:type="spellStart"/>
      <w:r w:rsidR="6019F062">
        <w:rPr>
          <w:b w:val="0"/>
          <w:bCs w:val="0"/>
        </w:rPr>
        <w:t>literele</w:t>
      </w:r>
      <w:proofErr w:type="spellEnd"/>
      <w:r w:rsidR="6019F062">
        <w:rPr>
          <w:b w:val="0"/>
          <w:bCs w:val="0"/>
        </w:rPr>
        <w:t xml:space="preserve"> din </w:t>
      </w:r>
      <w:proofErr w:type="spellStart"/>
      <w:r w:rsidR="6019F062">
        <w:rPr>
          <w:b w:val="0"/>
          <w:bCs w:val="0"/>
        </w:rPr>
        <w:t>sirul</w:t>
      </w:r>
      <w:proofErr w:type="spellEnd"/>
      <w:r w:rsidR="6019F062">
        <w:rPr>
          <w:b w:val="0"/>
          <w:bCs w:val="0"/>
        </w:rPr>
        <w:t xml:space="preserve"> initial </w:t>
      </w:r>
      <w:proofErr w:type="spellStart"/>
      <w:r w:rsidR="6019F062">
        <w:rPr>
          <w:b w:val="0"/>
          <w:bCs w:val="0"/>
        </w:rPr>
        <w:t>transformate</w:t>
      </w:r>
      <w:proofErr w:type="spellEnd"/>
      <w:r w:rsidR="6019F062">
        <w:rPr>
          <w:b w:val="0"/>
          <w:bCs w:val="0"/>
        </w:rPr>
        <w:t xml:space="preserve"> in majuscule.</w:t>
      </w:r>
    </w:p>
    <w:p w:rsidR="48822640" w:rsidP="0EE426A4" w:rsidRDefault="48822640" w14:paraId="6C2FE5A3" w14:textId="5E156824">
      <w:pPr>
        <w:pStyle w:val="Normal"/>
        <w:rPr>
          <w:b w:val="0"/>
          <w:bCs w:val="0"/>
        </w:rPr>
      </w:pPr>
      <w:r w:rsidR="48822640">
        <w:rPr>
          <w:b w:val="0"/>
          <w:bCs w:val="0"/>
        </w:rPr>
        <w:t>‘a’ -&gt; ‘A’</w:t>
      </w:r>
    </w:p>
    <w:p w:rsidR="48822640" w:rsidP="0EE426A4" w:rsidRDefault="48822640" w14:paraId="17B1C036" w14:textId="74FF64D6">
      <w:pPr>
        <w:pStyle w:val="Normal"/>
        <w:rPr>
          <w:b w:val="0"/>
          <w:bCs w:val="0"/>
        </w:rPr>
      </w:pPr>
      <w:r w:rsidR="48822640">
        <w:rPr>
          <w:b w:val="0"/>
          <w:bCs w:val="0"/>
        </w:rPr>
        <w:t>‘b’ -&gt; ‘B’</w:t>
      </w:r>
    </w:p>
    <w:p w:rsidR="48822640" w:rsidP="0EE426A4" w:rsidRDefault="48822640" w14:paraId="1F79C916" w14:textId="77D59DB2">
      <w:pPr>
        <w:pStyle w:val="Normal"/>
        <w:rPr>
          <w:b w:val="0"/>
          <w:bCs w:val="0"/>
        </w:rPr>
      </w:pPr>
      <w:r w:rsidR="48822640">
        <w:rPr>
          <w:b w:val="0"/>
          <w:bCs w:val="0"/>
        </w:rPr>
        <w:t>…</w:t>
      </w:r>
    </w:p>
    <w:p w:rsidR="48822640" w:rsidP="0EE426A4" w:rsidRDefault="48822640" w14:paraId="22C8B342" w14:textId="2F30BBCB">
      <w:pPr>
        <w:pStyle w:val="Normal"/>
        <w:rPr>
          <w:b w:val="0"/>
          <w:bCs w:val="0"/>
        </w:rPr>
      </w:pPr>
      <w:proofErr w:type="spellStart"/>
      <w:r w:rsidR="48822640">
        <w:rPr>
          <w:b w:val="0"/>
          <w:bCs w:val="0"/>
        </w:rPr>
        <w:t>LiteraMica</w:t>
      </w:r>
      <w:proofErr w:type="spellEnd"/>
      <w:r w:rsidR="48822640">
        <w:rPr>
          <w:b w:val="0"/>
          <w:bCs w:val="0"/>
        </w:rPr>
        <w:t xml:space="preserve"> - ‘a’ = </w:t>
      </w:r>
      <w:proofErr w:type="spellStart"/>
      <w:r w:rsidR="48822640">
        <w:rPr>
          <w:b w:val="0"/>
          <w:bCs w:val="0"/>
        </w:rPr>
        <w:t>LiteraMare</w:t>
      </w:r>
      <w:proofErr w:type="spellEnd"/>
      <w:r w:rsidR="48822640">
        <w:rPr>
          <w:b w:val="0"/>
          <w:bCs w:val="0"/>
        </w:rPr>
        <w:t xml:space="preserve"> - ‘A’ =&gt; </w:t>
      </w:r>
      <w:proofErr w:type="spellStart"/>
      <w:r w:rsidR="48822640">
        <w:rPr>
          <w:b w:val="0"/>
          <w:bCs w:val="0"/>
        </w:rPr>
        <w:t>LiteraMare</w:t>
      </w:r>
      <w:proofErr w:type="spellEnd"/>
      <w:r w:rsidR="48822640">
        <w:rPr>
          <w:b w:val="0"/>
          <w:bCs w:val="0"/>
        </w:rPr>
        <w:t xml:space="preserve"> = </w:t>
      </w:r>
      <w:proofErr w:type="spellStart"/>
      <w:r w:rsidR="48822640">
        <w:rPr>
          <w:b w:val="0"/>
          <w:bCs w:val="0"/>
        </w:rPr>
        <w:t>LiteraMica</w:t>
      </w:r>
      <w:proofErr w:type="spellEnd"/>
      <w:r w:rsidR="48822640">
        <w:rPr>
          <w:b w:val="0"/>
          <w:bCs w:val="0"/>
        </w:rPr>
        <w:t xml:space="preserve"> - ‘a’ + ‘A’ = </w:t>
      </w:r>
      <w:proofErr w:type="spellStart"/>
      <w:r w:rsidR="48822640">
        <w:rPr>
          <w:b w:val="0"/>
          <w:bCs w:val="0"/>
        </w:rPr>
        <w:t>LiteraMica</w:t>
      </w:r>
      <w:proofErr w:type="spellEnd"/>
      <w:r w:rsidR="48822640">
        <w:rPr>
          <w:b w:val="0"/>
          <w:bCs w:val="0"/>
        </w:rPr>
        <w:t xml:space="preserve"> - (‘a’ - ‘A’)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E426A4" w:rsidTr="0EE426A4" w14:paraId="3718FDD1">
        <w:tc>
          <w:tcPr>
            <w:tcW w:w="4680" w:type="dxa"/>
            <w:tcMar/>
          </w:tcPr>
          <w:p w:rsidR="6019F062" w:rsidP="0EE426A4" w:rsidRDefault="6019F062" w14:paraId="7FB1521E" w14:textId="4B5694A2">
            <w:pPr>
              <w:pStyle w:val="Normal"/>
              <w:rPr>
                <w:b w:val="0"/>
                <w:bCs w:val="0"/>
              </w:rPr>
            </w:pPr>
            <w:r w:rsidR="6019F062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6019F062" w:rsidP="0EE426A4" w:rsidRDefault="6019F062" w14:paraId="0114A3D8" w14:textId="7990038C">
            <w:pPr>
              <w:pStyle w:val="Normal"/>
              <w:rPr>
                <w:b w:val="0"/>
                <w:bCs w:val="0"/>
              </w:rPr>
            </w:pPr>
            <w:r w:rsidR="6019F062">
              <w:rPr>
                <w:b w:val="0"/>
                <w:bCs w:val="0"/>
              </w:rPr>
              <w:t>Code segment</w:t>
            </w:r>
          </w:p>
        </w:tc>
      </w:tr>
      <w:tr w:rsidR="0EE426A4" w:rsidTr="0EE426A4" w14:paraId="54535F86">
        <w:tc>
          <w:tcPr>
            <w:tcW w:w="9360" w:type="dxa"/>
            <w:gridSpan w:val="2"/>
            <w:tcMar/>
          </w:tcPr>
          <w:p w:rsidR="6019F062" w:rsidP="0EE426A4" w:rsidRDefault="6019F062" w14:paraId="246A5D7D" w14:textId="4F829B38">
            <w:pPr>
              <w:pStyle w:val="Normal"/>
              <w:rPr>
                <w:b w:val="0"/>
                <w:bCs w:val="0"/>
              </w:rPr>
            </w:pPr>
            <w:r w:rsidR="6019F062">
              <w:rPr>
                <w:b w:val="0"/>
                <w:bCs w:val="0"/>
              </w:rPr>
              <w:t>VARIANTA 1</w:t>
            </w:r>
          </w:p>
        </w:tc>
      </w:tr>
      <w:tr w:rsidR="0EE426A4" w:rsidTr="0EE426A4" w14:paraId="54B75D70">
        <w:tc>
          <w:tcPr>
            <w:tcW w:w="4680" w:type="dxa"/>
            <w:tcMar/>
          </w:tcPr>
          <w:p w:rsidR="6019F062" w:rsidP="0EE426A4" w:rsidRDefault="6019F062" w14:paraId="05710797" w14:textId="619CFD79">
            <w:pPr>
              <w:pStyle w:val="Normal"/>
              <w:rPr>
                <w:b w:val="0"/>
                <w:bCs w:val="0"/>
              </w:rPr>
            </w:pPr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 xml:space="preserve">S </w:t>
            </w:r>
            <w:proofErr w:type="spellStart"/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>db</w:t>
            </w:r>
            <w:proofErr w:type="spellEnd"/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 xml:space="preserve"> ‘</w:t>
            </w:r>
            <w:proofErr w:type="spellStart"/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>abcdef</w:t>
            </w:r>
            <w:proofErr w:type="spellEnd"/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>’</w:t>
            </w:r>
            <w:r w:rsidR="6019F062">
              <w:rPr>
                <w:b w:val="0"/>
                <w:bCs w:val="0"/>
              </w:rPr>
              <w:t xml:space="preserve">; &lt;=&gt; S </w:t>
            </w:r>
            <w:proofErr w:type="spellStart"/>
            <w:r w:rsidR="6019F062">
              <w:rPr>
                <w:b w:val="0"/>
                <w:bCs w:val="0"/>
              </w:rPr>
              <w:t>db</w:t>
            </w:r>
            <w:proofErr w:type="spellEnd"/>
            <w:r w:rsidR="6019F062">
              <w:rPr>
                <w:b w:val="0"/>
                <w:bCs w:val="0"/>
              </w:rPr>
              <w:t xml:space="preserve"> ‘</w:t>
            </w:r>
            <w:proofErr w:type="spellStart"/>
            <w:r w:rsidR="6019F062">
              <w:rPr>
                <w:b w:val="0"/>
                <w:bCs w:val="0"/>
              </w:rPr>
              <w:t>a’,’b’,’c’,’d’,’e</w:t>
            </w:r>
            <w:proofErr w:type="spellEnd"/>
            <w:r w:rsidR="6019F062">
              <w:rPr>
                <w:b w:val="0"/>
                <w:bCs w:val="0"/>
              </w:rPr>
              <w:t>’</w:t>
            </w:r>
          </w:p>
          <w:p w:rsidR="6019F062" w:rsidP="0EE426A4" w:rsidRDefault="6019F062" w14:paraId="29B0514D" w14:textId="3B139AAD">
            <w:pPr>
              <w:pStyle w:val="Normal"/>
              <w:rPr>
                <w:b w:val="0"/>
                <w:bCs w:val="0"/>
              </w:rPr>
            </w:pPr>
            <w:r w:rsidR="6019F062">
              <w:rPr>
                <w:b w:val="0"/>
                <w:bCs w:val="0"/>
              </w:rPr>
              <w:t xml:space="preserve">; $ = </w:t>
            </w:r>
            <w:proofErr w:type="spellStart"/>
            <w:r w:rsidR="6019F062">
              <w:rPr>
                <w:b w:val="0"/>
                <w:bCs w:val="0"/>
              </w:rPr>
              <w:t>contor</w:t>
            </w:r>
            <w:proofErr w:type="spellEnd"/>
            <w:r w:rsidR="6019F062">
              <w:rPr>
                <w:b w:val="0"/>
                <w:bCs w:val="0"/>
              </w:rPr>
              <w:t xml:space="preserve"> de </w:t>
            </w:r>
            <w:proofErr w:type="spellStart"/>
            <w:r w:rsidR="6019F062">
              <w:rPr>
                <w:b w:val="0"/>
                <w:bCs w:val="0"/>
              </w:rPr>
              <w:t>locatii</w:t>
            </w:r>
            <w:proofErr w:type="spellEnd"/>
          </w:p>
          <w:p w:rsidR="6019F062" w:rsidP="0EE426A4" w:rsidRDefault="6019F062" w14:paraId="6585447E" w14:textId="56096740">
            <w:pPr>
              <w:pStyle w:val="Normal"/>
              <w:rPr>
                <w:b w:val="0"/>
                <w:bCs w:val="0"/>
              </w:rPr>
            </w:pPr>
            <w:r w:rsidRPr="0EE426A4" w:rsidR="6019F062">
              <w:rPr>
                <w:rFonts w:ascii="Courier New" w:hAnsi="Courier New" w:eastAsia="Courier New" w:cs="Courier New"/>
                <w:b w:val="0"/>
                <w:bCs w:val="0"/>
              </w:rPr>
              <w:t>LS EQU $-S;</w:t>
            </w:r>
            <w:r w:rsidR="6019F062">
              <w:rPr>
                <w:b w:val="0"/>
                <w:bCs w:val="0"/>
              </w:rPr>
              <w:t xml:space="preserve"> $-S</w:t>
            </w:r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numara</w:t>
            </w:r>
            <w:proofErr w:type="spellEnd"/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cati</w:t>
            </w:r>
            <w:proofErr w:type="spellEnd"/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octeti</w:t>
            </w:r>
            <w:proofErr w:type="spellEnd"/>
            <w:r w:rsidR="6019F062">
              <w:rPr>
                <w:b w:val="0"/>
                <w:bCs w:val="0"/>
              </w:rPr>
              <w:t xml:space="preserve"> au </w:t>
            </w:r>
            <w:proofErr w:type="spellStart"/>
            <w:r w:rsidR="6019F062">
              <w:rPr>
                <w:b w:val="0"/>
                <w:bCs w:val="0"/>
              </w:rPr>
              <w:t>fost</w:t>
            </w:r>
            <w:proofErr w:type="spellEnd"/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scrisi</w:t>
            </w:r>
            <w:proofErr w:type="spellEnd"/>
            <w:r w:rsidR="6019F062">
              <w:rPr>
                <w:b w:val="0"/>
                <w:bCs w:val="0"/>
              </w:rPr>
              <w:t xml:space="preserve"> de la </w:t>
            </w:r>
            <w:proofErr w:type="spellStart"/>
            <w:r w:rsidR="6019F062">
              <w:rPr>
                <w:b w:val="0"/>
                <w:bCs w:val="0"/>
              </w:rPr>
              <w:t>adresa</w:t>
            </w:r>
            <w:proofErr w:type="spellEnd"/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lui</w:t>
            </w:r>
            <w:proofErr w:type="spellEnd"/>
            <w:r w:rsidR="6019F062">
              <w:rPr>
                <w:b w:val="0"/>
                <w:bCs w:val="0"/>
              </w:rPr>
              <w:t xml:space="preserve"> S </w:t>
            </w:r>
            <w:proofErr w:type="spellStart"/>
            <w:r w:rsidR="6019F062">
              <w:rPr>
                <w:b w:val="0"/>
                <w:bCs w:val="0"/>
              </w:rPr>
              <w:t>si</w:t>
            </w:r>
            <w:proofErr w:type="spellEnd"/>
            <w:r w:rsidR="6019F062">
              <w:rPr>
                <w:b w:val="0"/>
                <w:bCs w:val="0"/>
              </w:rPr>
              <w:t xml:space="preserve"> </w:t>
            </w:r>
            <w:proofErr w:type="spellStart"/>
            <w:r w:rsidR="6019F062">
              <w:rPr>
                <w:b w:val="0"/>
                <w:bCs w:val="0"/>
              </w:rPr>
              <w:t>pana</w:t>
            </w:r>
            <w:proofErr w:type="spellEnd"/>
            <w:r w:rsidR="6019F062">
              <w:rPr>
                <w:b w:val="0"/>
                <w:bCs w:val="0"/>
              </w:rPr>
              <w:t xml:space="preserve"> in </w:t>
            </w:r>
            <w:proofErr w:type="spellStart"/>
            <w:r w:rsidR="6019F062">
              <w:rPr>
                <w:b w:val="0"/>
                <w:bCs w:val="0"/>
              </w:rPr>
              <w:t>prezent</w:t>
            </w:r>
            <w:proofErr w:type="spellEnd"/>
          </w:p>
          <w:p w:rsidR="30F164DA" w:rsidP="0EE426A4" w:rsidRDefault="30F164DA" w14:paraId="1D005D23" w14:textId="4EF05C3B">
            <w:pPr>
              <w:pStyle w:val="Normal"/>
              <w:rPr>
                <w:b w:val="0"/>
                <w:bCs w:val="0"/>
              </w:rPr>
            </w:pPr>
            <w:r w:rsidRPr="0EE426A4" w:rsidR="30F164DA">
              <w:rPr>
                <w:rFonts w:ascii="Courier New" w:hAnsi="Courier New" w:eastAsia="Courier New" w:cs="Courier New"/>
                <w:b w:val="0"/>
                <w:bCs w:val="0"/>
              </w:rPr>
              <w:t>D TIMES LS db 0</w:t>
            </w:r>
            <w:r w:rsidR="30F164DA">
              <w:rPr>
                <w:b w:val="0"/>
                <w:bCs w:val="0"/>
              </w:rPr>
              <w:t>; D db 0,0,0,0,</w:t>
            </w:r>
            <w:proofErr w:type="gramStart"/>
            <w:r w:rsidR="30F164DA">
              <w:rPr>
                <w:b w:val="0"/>
                <w:bCs w:val="0"/>
              </w:rPr>
              <w:t>0,0</w:t>
            </w:r>
            <w:proofErr w:type="gramEnd"/>
          </w:p>
        </w:tc>
        <w:tc>
          <w:tcPr>
            <w:tcW w:w="4680" w:type="dxa"/>
            <w:tcMar/>
          </w:tcPr>
          <w:p w:rsidR="7CD23F7D" w:rsidP="0EE426A4" w:rsidRDefault="7CD23F7D" w14:paraId="6442D87B" w14:textId="241262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7CD23F7D">
              <w:rPr>
                <w:rFonts w:ascii="Courier New" w:hAnsi="Courier New" w:eastAsia="Courier New" w:cs="Courier New"/>
                <w:b w:val="0"/>
                <w:bCs w:val="0"/>
              </w:rPr>
              <w:t>MOV ESI, 0</w:t>
            </w:r>
          </w:p>
          <w:p w:rsidR="0EE426A4" w:rsidP="0EE426A4" w:rsidRDefault="0EE426A4" w14:paraId="781FBB63" w14:textId="5B8915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</w:p>
          <w:p w:rsidR="0EA97E6F" w:rsidP="0EE426A4" w:rsidRDefault="0EA97E6F" w14:paraId="7379C84F" w14:textId="55CD61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0EA97E6F">
              <w:rPr>
                <w:rFonts w:ascii="Courier New" w:hAnsi="Courier New" w:eastAsia="Courier New" w:cs="Courier New"/>
                <w:b w:val="0"/>
                <w:bCs w:val="0"/>
              </w:rPr>
              <w:t>repeta:</w:t>
            </w:r>
          </w:p>
          <w:p w:rsidR="0EA97E6F" w:rsidP="0EE426A4" w:rsidRDefault="0EA97E6F" w14:paraId="2D16B101" w14:textId="53EC61BB">
            <w:pPr>
              <w:pStyle w:val="Normal"/>
              <w:rPr>
                <w:b w:val="0"/>
                <w:bCs w:val="0"/>
              </w:rPr>
            </w:pPr>
            <w:r w:rsidRPr="0EE426A4" w:rsidR="0EA97E6F">
              <w:rPr>
                <w:rFonts w:ascii="Courier New" w:hAnsi="Courier New" w:eastAsia="Courier New" w:cs="Courier New"/>
                <w:b w:val="0"/>
                <w:bCs w:val="0"/>
              </w:rPr>
              <w:t xml:space="preserve">  </w:t>
            </w:r>
            <w:r w:rsidRPr="0EE426A4" w:rsidR="30F164DA">
              <w:rPr>
                <w:rFonts w:ascii="Courier New" w:hAnsi="Courier New" w:eastAsia="Courier New" w:cs="Courier New"/>
                <w:b w:val="0"/>
                <w:bCs w:val="0"/>
              </w:rPr>
              <w:t>MOV AL,</w:t>
            </w:r>
            <w:r w:rsidRPr="0EE426A4" w:rsidR="78A4DCF2">
              <w:rPr>
                <w:rFonts w:ascii="Courier New" w:hAnsi="Courier New" w:eastAsia="Courier New" w:cs="Courier New"/>
                <w:b w:val="0"/>
                <w:bCs w:val="0"/>
              </w:rPr>
              <w:t xml:space="preserve"> </w:t>
            </w:r>
            <w:r w:rsidRPr="0EE426A4" w:rsidR="30F164DA">
              <w:rPr>
                <w:rFonts w:ascii="Courier New" w:hAnsi="Courier New" w:eastAsia="Courier New" w:cs="Courier New"/>
                <w:b w:val="0"/>
                <w:bCs w:val="0"/>
              </w:rPr>
              <w:t>[S</w:t>
            </w:r>
            <w:r w:rsidRPr="0EE426A4" w:rsidR="4B65D653">
              <w:rPr>
                <w:rFonts w:ascii="Courier New" w:hAnsi="Courier New" w:eastAsia="Courier New" w:cs="Courier New"/>
                <w:b w:val="0"/>
                <w:bCs w:val="0"/>
              </w:rPr>
              <w:t>+</w:t>
            </w:r>
            <w:r w:rsidRPr="0EE426A4" w:rsidR="14BB73D4">
              <w:rPr>
                <w:rFonts w:ascii="Courier New" w:hAnsi="Courier New" w:eastAsia="Courier New" w:cs="Courier New"/>
                <w:b w:val="0"/>
                <w:bCs w:val="0"/>
              </w:rPr>
              <w:t>ESI</w:t>
            </w:r>
            <w:r w:rsidRPr="0EE426A4" w:rsidR="30F164DA">
              <w:rPr>
                <w:rFonts w:ascii="Courier New" w:hAnsi="Courier New" w:eastAsia="Courier New" w:cs="Courier New"/>
                <w:b w:val="0"/>
                <w:bCs w:val="0"/>
              </w:rPr>
              <w:t>]</w:t>
            </w:r>
          </w:p>
          <w:p w:rsidR="5C24B216" w:rsidP="0EE426A4" w:rsidRDefault="5C24B216" w14:paraId="0646C1E4" w14:textId="158B89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C24B216">
              <w:rPr>
                <w:rFonts w:ascii="Courier New" w:hAnsi="Courier New" w:eastAsia="Courier New" w:cs="Courier New"/>
                <w:b w:val="0"/>
                <w:bCs w:val="0"/>
              </w:rPr>
              <w:t xml:space="preserve">  </w:t>
            </w:r>
            <w:r w:rsidRPr="0EE426A4" w:rsidR="77DC9CA6">
              <w:rPr>
                <w:rFonts w:ascii="Courier New" w:hAnsi="Courier New" w:eastAsia="Courier New" w:cs="Courier New"/>
                <w:b w:val="0"/>
                <w:bCs w:val="0"/>
              </w:rPr>
              <w:t>SUB AL, ‘a’-’A’</w:t>
            </w:r>
          </w:p>
          <w:p w:rsidR="512C5F66" w:rsidP="0EE426A4" w:rsidRDefault="512C5F66" w14:paraId="2C994826" w14:textId="5180E5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12C5F66">
              <w:rPr>
                <w:rFonts w:ascii="Courier New" w:hAnsi="Courier New" w:eastAsia="Courier New" w:cs="Courier New"/>
                <w:b w:val="0"/>
                <w:bCs w:val="0"/>
              </w:rPr>
              <w:t xml:space="preserve">  </w:t>
            </w:r>
            <w:r w:rsidRPr="0EE426A4" w:rsidR="77DC9CA6">
              <w:rPr>
                <w:rFonts w:ascii="Courier New" w:hAnsi="Courier New" w:eastAsia="Courier New" w:cs="Courier New"/>
                <w:b w:val="0"/>
                <w:bCs w:val="0"/>
              </w:rPr>
              <w:t>MOV [D</w:t>
            </w:r>
            <w:r w:rsidRPr="0EE426A4" w:rsidR="7C8652AC">
              <w:rPr>
                <w:rFonts w:ascii="Courier New" w:hAnsi="Courier New" w:eastAsia="Courier New" w:cs="Courier New"/>
                <w:b w:val="0"/>
                <w:bCs w:val="0"/>
              </w:rPr>
              <w:t>+</w:t>
            </w:r>
            <w:r w:rsidRPr="0EE426A4" w:rsidR="2D55EA93">
              <w:rPr>
                <w:rFonts w:ascii="Courier New" w:hAnsi="Courier New" w:eastAsia="Courier New" w:cs="Courier New"/>
                <w:b w:val="0"/>
                <w:bCs w:val="0"/>
              </w:rPr>
              <w:t>ESI</w:t>
            </w:r>
            <w:r w:rsidRPr="0EE426A4" w:rsidR="77DC9CA6">
              <w:rPr>
                <w:rFonts w:ascii="Courier New" w:hAnsi="Courier New" w:eastAsia="Courier New" w:cs="Courier New"/>
                <w:b w:val="0"/>
                <w:bCs w:val="0"/>
              </w:rPr>
              <w:t>], AL</w:t>
            </w:r>
          </w:p>
          <w:p w:rsidR="70896DED" w:rsidP="0EE426A4" w:rsidRDefault="70896DED" w14:paraId="646E4AFE" w14:textId="7B08AB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70896DED">
              <w:rPr>
                <w:rFonts w:ascii="Courier New" w:hAnsi="Courier New" w:eastAsia="Courier New" w:cs="Courier New"/>
                <w:b w:val="0"/>
                <w:bCs w:val="0"/>
              </w:rPr>
              <w:t xml:space="preserve">  </w:t>
            </w:r>
            <w:r w:rsidRPr="0EE426A4" w:rsidR="142CA5C7">
              <w:rPr>
                <w:rFonts w:ascii="Courier New" w:hAnsi="Courier New" w:eastAsia="Courier New" w:cs="Courier New"/>
                <w:b w:val="0"/>
                <w:bCs w:val="0"/>
              </w:rPr>
              <w:t>INC ESI</w:t>
            </w:r>
          </w:p>
          <w:p w:rsidR="6452BDDE" w:rsidP="0EE426A4" w:rsidRDefault="6452BDDE" w14:paraId="19EBAA96" w14:textId="260AE5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6452BDDE">
              <w:rPr>
                <w:rFonts w:ascii="Courier New" w:hAnsi="Courier New" w:eastAsia="Courier New" w:cs="Courier New"/>
                <w:b w:val="0"/>
                <w:bCs w:val="0"/>
              </w:rPr>
              <w:t xml:space="preserve">  CMP ESI, LS</w:t>
            </w:r>
          </w:p>
          <w:p w:rsidR="6452BDDE" w:rsidP="0EE426A4" w:rsidRDefault="6452BDDE" w14:paraId="3A3115BA" w14:textId="0169C7A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6452BDDE">
              <w:rPr>
                <w:rFonts w:ascii="Courier New" w:hAnsi="Courier New" w:eastAsia="Courier New" w:cs="Courier New"/>
                <w:b w:val="0"/>
                <w:bCs w:val="0"/>
              </w:rPr>
              <w:t xml:space="preserve">JB </w:t>
            </w:r>
            <w:proofErr w:type="spellStart"/>
            <w:r w:rsidRPr="0EE426A4" w:rsidR="6452BDDE">
              <w:rPr>
                <w:rFonts w:ascii="Courier New" w:hAnsi="Courier New" w:eastAsia="Courier New" w:cs="Courier New"/>
                <w:b w:val="0"/>
                <w:bCs w:val="0"/>
              </w:rPr>
              <w:t>repeta</w:t>
            </w:r>
            <w:proofErr w:type="spellEnd"/>
          </w:p>
          <w:p w:rsidR="0EE426A4" w:rsidP="0EE426A4" w:rsidRDefault="0EE426A4" w14:paraId="672163E2" w14:textId="52F5F6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</w:p>
          <w:p w:rsidR="0EE426A4" w:rsidP="0EE426A4" w:rsidRDefault="0EE426A4" w14:paraId="015E8E6A" w14:textId="58605A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</w:tr>
      <w:tr w:rsidR="0EE426A4" w:rsidTr="0EE426A4" w14:paraId="246F5F49">
        <w:tc>
          <w:tcPr>
            <w:tcW w:w="9360" w:type="dxa"/>
            <w:gridSpan w:val="2"/>
            <w:tcMar/>
          </w:tcPr>
          <w:p w:rsidR="52991D6B" w:rsidP="0EE426A4" w:rsidRDefault="52991D6B" w14:paraId="3490BA52" w14:textId="5DC0F087">
            <w:pPr>
              <w:pStyle w:val="Normal"/>
              <w:rPr>
                <w:b w:val="0"/>
                <w:bCs w:val="0"/>
              </w:rPr>
            </w:pPr>
            <w:r w:rsidR="52991D6B">
              <w:rPr>
                <w:b w:val="0"/>
                <w:bCs w:val="0"/>
              </w:rPr>
              <w:t>VARIANTA 2</w:t>
            </w:r>
          </w:p>
        </w:tc>
      </w:tr>
      <w:tr w:rsidR="0EE426A4" w:rsidTr="0EE426A4" w14:paraId="3DCD96FA">
        <w:tc>
          <w:tcPr>
            <w:tcW w:w="4680" w:type="dxa"/>
            <w:tcMar/>
          </w:tcPr>
          <w:p w:rsidR="52991D6B" w:rsidP="0EE426A4" w:rsidRDefault="52991D6B" w14:paraId="1E638D17" w14:textId="619CFD79">
            <w:pPr>
              <w:pStyle w:val="Normal"/>
              <w:rPr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S </w:t>
            </w:r>
            <w:proofErr w:type="spellStart"/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db</w:t>
            </w:r>
            <w:proofErr w:type="spellEnd"/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‘</w:t>
            </w:r>
            <w:proofErr w:type="spellStart"/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abcdef</w:t>
            </w:r>
            <w:proofErr w:type="spellEnd"/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’</w:t>
            </w:r>
            <w:r w:rsidR="52991D6B">
              <w:rPr>
                <w:b w:val="0"/>
                <w:bCs w:val="0"/>
              </w:rPr>
              <w:t xml:space="preserve">; &lt;=&gt; S </w:t>
            </w:r>
            <w:proofErr w:type="spellStart"/>
            <w:r w:rsidR="52991D6B">
              <w:rPr>
                <w:b w:val="0"/>
                <w:bCs w:val="0"/>
              </w:rPr>
              <w:t>db</w:t>
            </w:r>
            <w:proofErr w:type="spellEnd"/>
            <w:r w:rsidR="52991D6B">
              <w:rPr>
                <w:b w:val="0"/>
                <w:bCs w:val="0"/>
              </w:rPr>
              <w:t xml:space="preserve"> ‘</w:t>
            </w:r>
            <w:proofErr w:type="spellStart"/>
            <w:r w:rsidR="52991D6B">
              <w:rPr>
                <w:b w:val="0"/>
                <w:bCs w:val="0"/>
              </w:rPr>
              <w:t>a’,’b’,’c’,’d’,’e</w:t>
            </w:r>
            <w:proofErr w:type="spellEnd"/>
            <w:r w:rsidR="52991D6B">
              <w:rPr>
                <w:b w:val="0"/>
                <w:bCs w:val="0"/>
              </w:rPr>
              <w:t>’</w:t>
            </w:r>
          </w:p>
          <w:p w:rsidR="52991D6B" w:rsidP="0EE426A4" w:rsidRDefault="52991D6B" w14:paraId="3BAA63FF" w14:textId="3B139AAD">
            <w:pPr>
              <w:pStyle w:val="Normal"/>
              <w:rPr>
                <w:b w:val="0"/>
                <w:bCs w:val="0"/>
              </w:rPr>
            </w:pPr>
            <w:r w:rsidR="52991D6B">
              <w:rPr>
                <w:b w:val="0"/>
                <w:bCs w:val="0"/>
              </w:rPr>
              <w:t xml:space="preserve">; $ = </w:t>
            </w:r>
            <w:proofErr w:type="spellStart"/>
            <w:r w:rsidR="52991D6B">
              <w:rPr>
                <w:b w:val="0"/>
                <w:bCs w:val="0"/>
              </w:rPr>
              <w:t>contor</w:t>
            </w:r>
            <w:proofErr w:type="spellEnd"/>
            <w:r w:rsidR="52991D6B">
              <w:rPr>
                <w:b w:val="0"/>
                <w:bCs w:val="0"/>
              </w:rPr>
              <w:t xml:space="preserve"> de </w:t>
            </w:r>
            <w:proofErr w:type="spellStart"/>
            <w:r w:rsidR="52991D6B">
              <w:rPr>
                <w:b w:val="0"/>
                <w:bCs w:val="0"/>
              </w:rPr>
              <w:t>locatii</w:t>
            </w:r>
            <w:proofErr w:type="spellEnd"/>
          </w:p>
          <w:p w:rsidR="52991D6B" w:rsidP="0EE426A4" w:rsidRDefault="52991D6B" w14:paraId="634D0F8A" w14:textId="56096740">
            <w:pPr>
              <w:pStyle w:val="Normal"/>
              <w:rPr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LS EQU $-S;</w:t>
            </w:r>
            <w:r w:rsidR="52991D6B">
              <w:rPr>
                <w:b w:val="0"/>
                <w:bCs w:val="0"/>
              </w:rPr>
              <w:t xml:space="preserve"> $-S </w:t>
            </w:r>
            <w:proofErr w:type="spellStart"/>
            <w:r w:rsidR="52991D6B">
              <w:rPr>
                <w:b w:val="0"/>
                <w:bCs w:val="0"/>
              </w:rPr>
              <w:t>numara</w:t>
            </w:r>
            <w:proofErr w:type="spellEnd"/>
            <w:r w:rsidR="52991D6B">
              <w:rPr>
                <w:b w:val="0"/>
                <w:bCs w:val="0"/>
              </w:rPr>
              <w:t xml:space="preserve"> </w:t>
            </w:r>
            <w:proofErr w:type="spellStart"/>
            <w:r w:rsidR="52991D6B">
              <w:rPr>
                <w:b w:val="0"/>
                <w:bCs w:val="0"/>
              </w:rPr>
              <w:t>cati</w:t>
            </w:r>
            <w:proofErr w:type="spellEnd"/>
            <w:r w:rsidR="52991D6B">
              <w:rPr>
                <w:b w:val="0"/>
                <w:bCs w:val="0"/>
              </w:rPr>
              <w:t xml:space="preserve"> </w:t>
            </w:r>
            <w:proofErr w:type="spellStart"/>
            <w:r w:rsidR="52991D6B">
              <w:rPr>
                <w:b w:val="0"/>
                <w:bCs w:val="0"/>
              </w:rPr>
              <w:t>octeti</w:t>
            </w:r>
            <w:proofErr w:type="spellEnd"/>
            <w:r w:rsidR="52991D6B">
              <w:rPr>
                <w:b w:val="0"/>
                <w:bCs w:val="0"/>
              </w:rPr>
              <w:t xml:space="preserve"> au </w:t>
            </w:r>
            <w:proofErr w:type="spellStart"/>
            <w:r w:rsidR="52991D6B">
              <w:rPr>
                <w:b w:val="0"/>
                <w:bCs w:val="0"/>
              </w:rPr>
              <w:t>fost</w:t>
            </w:r>
            <w:proofErr w:type="spellEnd"/>
            <w:r w:rsidR="52991D6B">
              <w:rPr>
                <w:b w:val="0"/>
                <w:bCs w:val="0"/>
              </w:rPr>
              <w:t xml:space="preserve"> </w:t>
            </w:r>
            <w:proofErr w:type="spellStart"/>
            <w:r w:rsidR="52991D6B">
              <w:rPr>
                <w:b w:val="0"/>
                <w:bCs w:val="0"/>
              </w:rPr>
              <w:t>scrisi</w:t>
            </w:r>
            <w:proofErr w:type="spellEnd"/>
            <w:r w:rsidR="52991D6B">
              <w:rPr>
                <w:b w:val="0"/>
                <w:bCs w:val="0"/>
              </w:rPr>
              <w:t xml:space="preserve"> de la </w:t>
            </w:r>
            <w:proofErr w:type="spellStart"/>
            <w:r w:rsidR="52991D6B">
              <w:rPr>
                <w:b w:val="0"/>
                <w:bCs w:val="0"/>
              </w:rPr>
              <w:t>adresa</w:t>
            </w:r>
            <w:proofErr w:type="spellEnd"/>
            <w:r w:rsidR="52991D6B">
              <w:rPr>
                <w:b w:val="0"/>
                <w:bCs w:val="0"/>
              </w:rPr>
              <w:t xml:space="preserve"> </w:t>
            </w:r>
            <w:proofErr w:type="spellStart"/>
            <w:r w:rsidR="52991D6B">
              <w:rPr>
                <w:b w:val="0"/>
                <w:bCs w:val="0"/>
              </w:rPr>
              <w:t>lui</w:t>
            </w:r>
            <w:proofErr w:type="spellEnd"/>
            <w:r w:rsidR="52991D6B">
              <w:rPr>
                <w:b w:val="0"/>
                <w:bCs w:val="0"/>
              </w:rPr>
              <w:t xml:space="preserve"> S </w:t>
            </w:r>
            <w:proofErr w:type="spellStart"/>
            <w:r w:rsidR="52991D6B">
              <w:rPr>
                <w:b w:val="0"/>
                <w:bCs w:val="0"/>
              </w:rPr>
              <w:t>si</w:t>
            </w:r>
            <w:proofErr w:type="spellEnd"/>
            <w:r w:rsidR="52991D6B">
              <w:rPr>
                <w:b w:val="0"/>
                <w:bCs w:val="0"/>
              </w:rPr>
              <w:t xml:space="preserve"> </w:t>
            </w:r>
            <w:proofErr w:type="spellStart"/>
            <w:r w:rsidR="52991D6B">
              <w:rPr>
                <w:b w:val="0"/>
                <w:bCs w:val="0"/>
              </w:rPr>
              <w:t>pana</w:t>
            </w:r>
            <w:proofErr w:type="spellEnd"/>
            <w:r w:rsidR="52991D6B">
              <w:rPr>
                <w:b w:val="0"/>
                <w:bCs w:val="0"/>
              </w:rPr>
              <w:t xml:space="preserve"> in </w:t>
            </w:r>
            <w:proofErr w:type="spellStart"/>
            <w:r w:rsidR="52991D6B">
              <w:rPr>
                <w:b w:val="0"/>
                <w:bCs w:val="0"/>
              </w:rPr>
              <w:t>prezent</w:t>
            </w:r>
            <w:proofErr w:type="spellEnd"/>
          </w:p>
          <w:p w:rsidR="52991D6B" w:rsidP="0EE426A4" w:rsidRDefault="52991D6B" w14:paraId="11E41580" w14:textId="4EF05C3B">
            <w:pPr>
              <w:pStyle w:val="Normal"/>
              <w:rPr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D TIMES LS db 0</w:t>
            </w:r>
            <w:r w:rsidR="52991D6B">
              <w:rPr>
                <w:b w:val="0"/>
                <w:bCs w:val="0"/>
              </w:rPr>
              <w:t>; D db 0,0,0,0,</w:t>
            </w:r>
            <w:proofErr w:type="gramStart"/>
            <w:r w:rsidR="52991D6B">
              <w:rPr>
                <w:b w:val="0"/>
                <w:bCs w:val="0"/>
              </w:rPr>
              <w:t>0,0</w:t>
            </w:r>
            <w:proofErr w:type="gramEnd"/>
          </w:p>
          <w:p w:rsidR="0EE426A4" w:rsidP="0EE426A4" w:rsidRDefault="0EE426A4" w14:paraId="02B8CF73" w14:textId="0BB6464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680" w:type="dxa"/>
            <w:tcMar/>
          </w:tcPr>
          <w:p w:rsidR="52991D6B" w:rsidP="0EE426A4" w:rsidRDefault="52991D6B" w14:paraId="6342F27F" w14:textId="2D773A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MOV ESI, S</w:t>
            </w:r>
          </w:p>
          <w:p w:rsidR="4F5EB5AC" w:rsidP="0EE426A4" w:rsidRDefault="4F5EB5AC" w14:paraId="3D44833C" w14:textId="125CA7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4F5EB5AC">
              <w:rPr>
                <w:rFonts w:ascii="Courier New" w:hAnsi="Courier New" w:eastAsia="Courier New" w:cs="Courier New"/>
                <w:b w:val="0"/>
                <w:bCs w:val="0"/>
              </w:rPr>
              <w:t>MOV EDI, D</w:t>
            </w:r>
          </w:p>
          <w:p w:rsidR="3AFA22EB" w:rsidP="0EE426A4" w:rsidRDefault="3AFA22EB" w14:paraId="73100C27" w14:textId="38A5F2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3AFA22EB">
              <w:rPr>
                <w:rFonts w:ascii="Courier New" w:hAnsi="Courier New" w:eastAsia="Courier New" w:cs="Courier New"/>
                <w:b w:val="0"/>
                <w:bCs w:val="0"/>
              </w:rPr>
              <w:t>MOV ECX, LS</w:t>
            </w:r>
          </w:p>
          <w:p w:rsidR="28CEC403" w:rsidP="0EE426A4" w:rsidRDefault="28CEC403" w14:paraId="246A7D67" w14:textId="5D874D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28CEC403">
              <w:rPr>
                <w:rFonts w:ascii="Courier New" w:hAnsi="Courier New" w:eastAsia="Courier New" w:cs="Courier New"/>
                <w:b w:val="0"/>
                <w:bCs w:val="0"/>
              </w:rPr>
              <w:t>JECXZ final</w:t>
            </w:r>
          </w:p>
          <w:p w:rsidR="52991D6B" w:rsidP="0EE426A4" w:rsidRDefault="52991D6B" w14:paraId="7951E9E7" w14:textId="55CD61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repeta:</w:t>
            </w:r>
          </w:p>
          <w:p w:rsidR="52991D6B" w:rsidP="0EE426A4" w:rsidRDefault="52991D6B" w14:paraId="1A48513A" w14:textId="3D6A4647">
            <w:pPr>
              <w:pStyle w:val="Normal"/>
              <w:rPr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 MOV AL, [ESI]</w:t>
            </w:r>
          </w:p>
          <w:p w:rsidR="52991D6B" w:rsidP="0EE426A4" w:rsidRDefault="52991D6B" w14:paraId="0389E1CE" w14:textId="158B89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 SUB AL, ‘a’-’A’</w:t>
            </w:r>
          </w:p>
          <w:p w:rsidR="52991D6B" w:rsidP="0EE426A4" w:rsidRDefault="52991D6B" w14:paraId="0D24F2F3" w14:textId="7DE286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 MOV [E</w:t>
            </w:r>
            <w:r w:rsidRPr="0EE426A4" w:rsidR="6D5A806E">
              <w:rPr>
                <w:rFonts w:ascii="Courier New" w:hAnsi="Courier New" w:eastAsia="Courier New" w:cs="Courier New"/>
                <w:b w:val="0"/>
                <w:bCs w:val="0"/>
              </w:rPr>
              <w:t>D</w:t>
            </w: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I], AL</w:t>
            </w:r>
          </w:p>
          <w:p w:rsidR="52991D6B" w:rsidP="0EE426A4" w:rsidRDefault="52991D6B" w14:paraId="323543F3" w14:textId="4F0638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 INC ESI</w:t>
            </w:r>
            <w:r>
              <w:br/>
            </w:r>
            <w:r w:rsidRPr="0EE426A4" w:rsidR="6EDB9FD2">
              <w:rPr>
                <w:rFonts w:ascii="Courier New" w:hAnsi="Courier New" w:eastAsia="Courier New" w:cs="Courier New"/>
                <w:b w:val="0"/>
                <w:bCs w:val="0"/>
              </w:rPr>
              <w:t xml:space="preserve">  INC EDI</w:t>
            </w:r>
          </w:p>
          <w:p w:rsidR="0543A6B2" w:rsidP="0EE426A4" w:rsidRDefault="0543A6B2" w14:paraId="37BBC5E0" w14:textId="297CFF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0543A6B2">
              <w:rPr>
                <w:rFonts w:ascii="Courier New" w:hAnsi="Courier New" w:eastAsia="Courier New" w:cs="Courier New"/>
                <w:b w:val="0"/>
                <w:bCs w:val="0"/>
              </w:rPr>
              <w:t xml:space="preserve">  DEC ECX</w:t>
            </w:r>
          </w:p>
          <w:p w:rsidR="52991D6B" w:rsidP="0EE426A4" w:rsidRDefault="52991D6B" w14:paraId="5CBAFEB3" w14:textId="2C6DE9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 CMP E</w:t>
            </w:r>
            <w:r w:rsidRPr="0EE426A4" w:rsidR="0572F91D">
              <w:rPr>
                <w:rFonts w:ascii="Courier New" w:hAnsi="Courier New" w:eastAsia="Courier New" w:cs="Courier New"/>
                <w:b w:val="0"/>
                <w:bCs w:val="0"/>
              </w:rPr>
              <w:t>CX,0</w:t>
            </w:r>
          </w:p>
          <w:p w:rsidR="52991D6B" w:rsidP="0EE426A4" w:rsidRDefault="52991D6B" w14:paraId="792E0822" w14:textId="03A4568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>J</w:t>
            </w:r>
            <w:r w:rsidRPr="0EE426A4" w:rsidR="2264F97F">
              <w:rPr>
                <w:rFonts w:ascii="Courier New" w:hAnsi="Courier New" w:eastAsia="Courier New" w:cs="Courier New"/>
                <w:b w:val="0"/>
                <w:bCs w:val="0"/>
              </w:rPr>
              <w:t>A</w:t>
            </w:r>
            <w:r w:rsidRPr="0EE426A4" w:rsidR="52991D6B">
              <w:rPr>
                <w:rFonts w:ascii="Courier New" w:hAnsi="Courier New" w:eastAsia="Courier New" w:cs="Courier New"/>
                <w:b w:val="0"/>
                <w:bCs w:val="0"/>
              </w:rPr>
              <w:t xml:space="preserve"> repeta</w:t>
            </w:r>
          </w:p>
          <w:p w:rsidR="7BD83BF5" w:rsidP="0EE426A4" w:rsidRDefault="7BD83BF5" w14:paraId="00A55F39" w14:textId="6FFD9E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7BD83BF5">
              <w:rPr>
                <w:rFonts w:ascii="Courier New" w:hAnsi="Courier New" w:eastAsia="Courier New" w:cs="Courier New"/>
                <w:b w:val="0"/>
                <w:bCs w:val="0"/>
              </w:rPr>
              <w:t>final:</w:t>
            </w:r>
          </w:p>
        </w:tc>
      </w:tr>
    </w:tbl>
    <w:p w:rsidR="7BD83BF5" w:rsidP="0EE426A4" w:rsidRDefault="7BD83BF5" w14:paraId="5C6AAE31" w14:textId="24196FC8">
      <w:pPr>
        <w:pStyle w:val="Normal"/>
        <w:rPr>
          <w:b w:val="0"/>
          <w:bCs w:val="0"/>
        </w:rPr>
      </w:pPr>
      <w:r w:rsidR="7BD83BF5">
        <w:rPr>
          <w:b w:val="0"/>
          <w:bCs w:val="0"/>
        </w:rPr>
        <w:t xml:space="preserve">Reprezentarea in </w:t>
      </w:r>
      <w:proofErr w:type="spellStart"/>
      <w:r w:rsidR="7BD83BF5">
        <w:rPr>
          <w:b w:val="0"/>
          <w:bCs w:val="0"/>
        </w:rPr>
        <w:t>memorie</w:t>
      </w:r>
      <w:proofErr w:type="spellEnd"/>
    </w:p>
    <w:p w:rsidR="7BD83BF5" w:rsidP="0EE426A4" w:rsidRDefault="7BD83BF5" w14:paraId="26BEEEAC" w14:textId="1D17ABB6">
      <w:pPr>
        <w:pStyle w:val="Normal"/>
        <w:rPr>
          <w:b w:val="0"/>
          <w:bCs w:val="0"/>
        </w:rPr>
      </w:pPr>
      <w:r w:rsidR="7BD83BF5">
        <w:rPr>
          <w:b w:val="0"/>
          <w:bCs w:val="0"/>
        </w:rPr>
        <w:t>|’a’|’b’|’c’|’d’|’e’|’f’|00h|00h|00h|00h|00h|00h|</w:t>
      </w:r>
    </w:p>
    <w:p w:rsidR="7BD83BF5" w:rsidP="0EE426A4" w:rsidRDefault="7BD83BF5" w14:paraId="2755A708" w14:textId="3609B5B9">
      <w:pPr>
        <w:pStyle w:val="Normal"/>
        <w:rPr>
          <w:b w:val="0"/>
          <w:bCs w:val="0"/>
        </w:rPr>
      </w:pPr>
      <w:r w:rsidR="7BD83BF5">
        <w:rPr>
          <w:b w:val="0"/>
          <w:bCs w:val="0"/>
        </w:rPr>
        <w:t>S                                   D</w:t>
      </w:r>
    </w:p>
    <w:p w:rsidR="7BD83BF5" w:rsidP="0EE426A4" w:rsidRDefault="7BD83BF5" w14:paraId="703C80AA" w14:textId="767A3F63">
      <w:pPr>
        <w:pStyle w:val="Normal"/>
        <w:rPr>
          <w:b w:val="0"/>
          <w:bCs w:val="0"/>
        </w:rPr>
      </w:pPr>
      <w:r w:rsidR="7BD83BF5">
        <w:rPr>
          <w:b w:val="0"/>
          <w:bCs w:val="0"/>
        </w:rPr>
        <w:t>|61h|62h|63h|64h|65h|66h|00h|00h|00h|00h|00h|00h|</w:t>
      </w:r>
    </w:p>
    <w:p w:rsidR="7BD83BF5" w:rsidP="0EE426A4" w:rsidRDefault="7BD83BF5" w14:paraId="351C6651" w14:textId="3BD65445">
      <w:pPr>
        <w:pStyle w:val="Normal"/>
        <w:rPr>
          <w:b w:val="0"/>
          <w:bCs w:val="0"/>
        </w:rPr>
      </w:pPr>
      <w:r w:rsidR="7BD83BF5">
        <w:rPr>
          <w:b w:val="0"/>
          <w:bCs w:val="0"/>
        </w:rPr>
        <w:t>S                                   D</w:t>
      </w:r>
    </w:p>
    <w:p w:rsidR="7BD83BF5" w:rsidP="0EE426A4" w:rsidRDefault="7BD83BF5" w14:paraId="22E3DAC6" w14:textId="35CF1DF0">
      <w:pPr>
        <w:pStyle w:val="Normal"/>
        <w:rPr>
          <w:b w:val="1"/>
          <w:bCs w:val="1"/>
        </w:rPr>
      </w:pPr>
      <w:proofErr w:type="spellStart"/>
      <w:r w:rsidRPr="0EE426A4" w:rsidR="7BD83BF5">
        <w:rPr>
          <w:b w:val="1"/>
          <w:bCs w:val="1"/>
        </w:rPr>
        <w:t>Instructiuni</w:t>
      </w:r>
      <w:proofErr w:type="spellEnd"/>
      <w:r w:rsidRPr="0EE426A4" w:rsidR="7BD83BF5">
        <w:rPr>
          <w:b w:val="1"/>
          <w:bCs w:val="1"/>
        </w:rPr>
        <w:t xml:space="preserve"> de ciclare</w:t>
      </w:r>
    </w:p>
    <w:p w:rsidR="7BD83BF5" w:rsidP="0EE426A4" w:rsidRDefault="7BD83BF5" w14:paraId="5CAB4180" w14:textId="5CFD16EB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2"/>
          <w:szCs w:val="22"/>
        </w:rPr>
      </w:pPr>
      <w:r w:rsidR="7BD83BF5">
        <w:rPr>
          <w:b w:val="0"/>
          <w:bCs w:val="0"/>
        </w:rPr>
        <w:t xml:space="preserve">LOOP </w:t>
      </w:r>
      <w:proofErr w:type="spellStart"/>
      <w:r w:rsidR="7BD83BF5">
        <w:rPr>
          <w:b w:val="0"/>
          <w:bCs w:val="0"/>
        </w:rPr>
        <w:t>eticheta</w:t>
      </w:r>
      <w:proofErr w:type="spellEnd"/>
      <w:r w:rsidR="7BD83BF5">
        <w:rPr>
          <w:b w:val="0"/>
          <w:bCs w:val="0"/>
        </w:rPr>
        <w:t xml:space="preserve"> – se </w:t>
      </w:r>
      <w:proofErr w:type="spellStart"/>
      <w:r w:rsidR="7BD83BF5">
        <w:rPr>
          <w:b w:val="0"/>
          <w:bCs w:val="0"/>
        </w:rPr>
        <w:t>reia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executia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blocului</w:t>
      </w:r>
      <w:proofErr w:type="spellEnd"/>
      <w:r w:rsidR="7BD83BF5">
        <w:rPr>
          <w:b w:val="0"/>
          <w:bCs w:val="0"/>
        </w:rPr>
        <w:t xml:space="preserve"> de </w:t>
      </w:r>
      <w:proofErr w:type="spellStart"/>
      <w:r w:rsidR="7BD83BF5">
        <w:rPr>
          <w:b w:val="0"/>
          <w:bCs w:val="0"/>
        </w:rPr>
        <w:t>instructiuni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atata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timp</w:t>
      </w:r>
      <w:proofErr w:type="spellEnd"/>
      <w:r w:rsidR="7BD83BF5">
        <w:rPr>
          <w:b w:val="0"/>
          <w:bCs w:val="0"/>
        </w:rPr>
        <w:t xml:space="preserve"> cat </w:t>
      </w:r>
      <w:r w:rsidR="7BD83BF5">
        <w:rPr>
          <w:b w:val="0"/>
          <w:bCs w:val="0"/>
        </w:rPr>
        <w:t>ECX !</w:t>
      </w:r>
      <w:r w:rsidR="7BD83BF5">
        <w:rPr>
          <w:b w:val="0"/>
          <w:bCs w:val="0"/>
        </w:rPr>
        <w:t xml:space="preserve">= 0; LOOP </w:t>
      </w:r>
      <w:proofErr w:type="spellStart"/>
      <w:r w:rsidR="7BD83BF5">
        <w:rPr>
          <w:b w:val="0"/>
          <w:bCs w:val="0"/>
        </w:rPr>
        <w:t>efectueaza</w:t>
      </w:r>
      <w:proofErr w:type="spellEnd"/>
      <w:r w:rsidR="7BD83BF5">
        <w:rPr>
          <w:b w:val="0"/>
          <w:bCs w:val="0"/>
        </w:rPr>
        <w:t xml:space="preserve"> prima data DEC ECX, </w:t>
      </w:r>
      <w:proofErr w:type="spellStart"/>
      <w:r w:rsidR="7BD83BF5">
        <w:rPr>
          <w:b w:val="0"/>
          <w:bCs w:val="0"/>
        </w:rPr>
        <w:t>apoi</w:t>
      </w:r>
      <w:proofErr w:type="spellEnd"/>
      <w:r w:rsidR="7BD83BF5">
        <w:rPr>
          <w:b w:val="0"/>
          <w:bCs w:val="0"/>
        </w:rPr>
        <w:t xml:space="preserve"> se </w:t>
      </w:r>
      <w:proofErr w:type="spellStart"/>
      <w:r w:rsidR="7BD83BF5">
        <w:rPr>
          <w:b w:val="0"/>
          <w:bCs w:val="0"/>
        </w:rPr>
        <w:t>verifica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daca</w:t>
      </w:r>
      <w:proofErr w:type="spellEnd"/>
      <w:r w:rsidR="7BD83BF5">
        <w:rPr>
          <w:b w:val="0"/>
          <w:bCs w:val="0"/>
        </w:rPr>
        <w:t xml:space="preserve"> </w:t>
      </w:r>
      <w:r w:rsidR="7BD83BF5">
        <w:rPr>
          <w:b w:val="0"/>
          <w:bCs w:val="0"/>
        </w:rPr>
        <w:t>ECX !</w:t>
      </w:r>
      <w:r w:rsidR="7BD83BF5">
        <w:rPr>
          <w:b w:val="0"/>
          <w:bCs w:val="0"/>
        </w:rPr>
        <w:t xml:space="preserve">=0 </w:t>
      </w:r>
      <w:proofErr w:type="spellStart"/>
      <w:r w:rsidR="7BD83BF5">
        <w:rPr>
          <w:b w:val="0"/>
          <w:bCs w:val="0"/>
        </w:rPr>
        <w:t>si</w:t>
      </w:r>
      <w:proofErr w:type="spellEnd"/>
      <w:r w:rsidR="7BD83BF5">
        <w:rPr>
          <w:b w:val="0"/>
          <w:bCs w:val="0"/>
        </w:rPr>
        <w:t xml:space="preserve"> </w:t>
      </w:r>
      <w:proofErr w:type="spellStart"/>
      <w:r w:rsidR="7BD83BF5">
        <w:rPr>
          <w:b w:val="0"/>
          <w:bCs w:val="0"/>
        </w:rPr>
        <w:t>apoi</w:t>
      </w:r>
      <w:proofErr w:type="spellEnd"/>
      <w:r w:rsidR="7BD83BF5">
        <w:rPr>
          <w:b w:val="0"/>
          <w:bCs w:val="0"/>
        </w:rPr>
        <w:t xml:space="preserve"> se face </w:t>
      </w:r>
      <w:proofErr w:type="spellStart"/>
      <w:r w:rsidR="7BD83BF5">
        <w:rPr>
          <w:b w:val="0"/>
          <w:bCs w:val="0"/>
        </w:rPr>
        <w:t>saltul</w:t>
      </w:r>
      <w:proofErr w:type="spellEnd"/>
      <w:r w:rsidR="7BD83BF5">
        <w:rPr>
          <w:b w:val="0"/>
          <w:bCs w:val="0"/>
        </w:rPr>
        <w:t xml:space="preserve"> la </w:t>
      </w:r>
      <w:proofErr w:type="spellStart"/>
      <w:r w:rsidR="563B4518">
        <w:rPr>
          <w:b w:val="0"/>
          <w:bCs w:val="0"/>
        </w:rPr>
        <w:t>eticheta</w:t>
      </w:r>
      <w:proofErr w:type="spellEnd"/>
    </w:p>
    <w:p w:rsidR="7BD83BF5" w:rsidP="0EE426A4" w:rsidRDefault="7BD83BF5" w14:paraId="15B07054" w14:textId="721BA63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BD83BF5">
        <w:rPr>
          <w:b w:val="0"/>
          <w:bCs w:val="0"/>
        </w:rPr>
        <w:t xml:space="preserve">LOOPE </w:t>
      </w:r>
      <w:proofErr w:type="spellStart"/>
      <w:r w:rsidR="7BD83BF5">
        <w:rPr>
          <w:b w:val="0"/>
          <w:bCs w:val="0"/>
        </w:rPr>
        <w:t>eticheta</w:t>
      </w:r>
      <w:proofErr w:type="spellEnd"/>
      <w:r w:rsidR="57071FE1">
        <w:rPr>
          <w:b w:val="0"/>
          <w:bCs w:val="0"/>
        </w:rPr>
        <w:t xml:space="preserve"> – se </w:t>
      </w:r>
      <w:proofErr w:type="spellStart"/>
      <w:r w:rsidR="57071FE1">
        <w:rPr>
          <w:b w:val="0"/>
          <w:bCs w:val="0"/>
        </w:rPr>
        <w:t>reia</w:t>
      </w:r>
      <w:proofErr w:type="spellEnd"/>
      <w:r w:rsidR="57071FE1">
        <w:rPr>
          <w:b w:val="0"/>
          <w:bCs w:val="0"/>
        </w:rPr>
        <w:t xml:space="preserve"> </w:t>
      </w:r>
      <w:proofErr w:type="spellStart"/>
      <w:r w:rsidR="57071FE1">
        <w:rPr>
          <w:b w:val="0"/>
          <w:bCs w:val="0"/>
        </w:rPr>
        <w:t>executia</w:t>
      </w:r>
      <w:proofErr w:type="spellEnd"/>
      <w:r w:rsidR="57071FE1">
        <w:rPr>
          <w:b w:val="0"/>
          <w:bCs w:val="0"/>
        </w:rPr>
        <w:t xml:space="preserve"> </w:t>
      </w:r>
      <w:proofErr w:type="spellStart"/>
      <w:r w:rsidR="57071FE1">
        <w:rPr>
          <w:b w:val="0"/>
          <w:bCs w:val="0"/>
        </w:rPr>
        <w:t>blocului</w:t>
      </w:r>
      <w:proofErr w:type="spellEnd"/>
      <w:r w:rsidR="57071FE1">
        <w:rPr>
          <w:b w:val="0"/>
          <w:bCs w:val="0"/>
        </w:rPr>
        <w:t xml:space="preserve"> de </w:t>
      </w:r>
      <w:proofErr w:type="spellStart"/>
      <w:r w:rsidR="57071FE1">
        <w:rPr>
          <w:b w:val="0"/>
          <w:bCs w:val="0"/>
        </w:rPr>
        <w:t>instructiuni</w:t>
      </w:r>
      <w:proofErr w:type="spellEnd"/>
      <w:r w:rsidR="57071FE1">
        <w:rPr>
          <w:b w:val="0"/>
          <w:bCs w:val="0"/>
        </w:rPr>
        <w:t xml:space="preserve"> </w:t>
      </w:r>
      <w:proofErr w:type="spellStart"/>
      <w:r w:rsidR="57071FE1">
        <w:rPr>
          <w:b w:val="0"/>
          <w:bCs w:val="0"/>
        </w:rPr>
        <w:t>atata</w:t>
      </w:r>
      <w:proofErr w:type="spellEnd"/>
      <w:r w:rsidR="57071FE1">
        <w:rPr>
          <w:b w:val="0"/>
          <w:bCs w:val="0"/>
        </w:rPr>
        <w:t xml:space="preserve"> </w:t>
      </w:r>
      <w:proofErr w:type="spellStart"/>
      <w:r w:rsidR="57071FE1">
        <w:rPr>
          <w:b w:val="0"/>
          <w:bCs w:val="0"/>
        </w:rPr>
        <w:t>timp</w:t>
      </w:r>
      <w:proofErr w:type="spellEnd"/>
      <w:r w:rsidR="57071FE1">
        <w:rPr>
          <w:b w:val="0"/>
          <w:bCs w:val="0"/>
        </w:rPr>
        <w:t xml:space="preserve"> cat </w:t>
      </w:r>
      <w:r w:rsidR="57071FE1">
        <w:rPr>
          <w:b w:val="0"/>
          <w:bCs w:val="0"/>
        </w:rPr>
        <w:t>ECX !</w:t>
      </w:r>
      <w:r w:rsidR="57071FE1">
        <w:rPr>
          <w:b w:val="0"/>
          <w:bCs w:val="0"/>
        </w:rPr>
        <w:t xml:space="preserve">= 0; </w:t>
      </w:r>
      <w:proofErr w:type="spellStart"/>
      <w:r w:rsidR="57071FE1">
        <w:rPr>
          <w:b w:val="0"/>
          <w:bCs w:val="0"/>
        </w:rPr>
        <w:t>Ciclul</w:t>
      </w:r>
      <w:proofErr w:type="spellEnd"/>
      <w:r w:rsidR="57071FE1">
        <w:rPr>
          <w:b w:val="0"/>
          <w:bCs w:val="0"/>
        </w:rPr>
        <w:t xml:space="preserve"> se termina fie </w:t>
      </w:r>
      <w:proofErr w:type="spellStart"/>
      <w:r w:rsidR="57071FE1">
        <w:rPr>
          <w:b w:val="0"/>
          <w:bCs w:val="0"/>
        </w:rPr>
        <w:t>daca</w:t>
      </w:r>
      <w:proofErr w:type="spellEnd"/>
      <w:r w:rsidR="57071FE1">
        <w:rPr>
          <w:b w:val="0"/>
          <w:bCs w:val="0"/>
        </w:rPr>
        <w:t xml:space="preserve"> ECX = 0 fie </w:t>
      </w:r>
      <w:proofErr w:type="spellStart"/>
      <w:r w:rsidR="57071FE1">
        <w:rPr>
          <w:b w:val="0"/>
          <w:bCs w:val="0"/>
        </w:rPr>
        <w:t>daca</w:t>
      </w:r>
      <w:proofErr w:type="spellEnd"/>
      <w:r w:rsidR="57071FE1">
        <w:rPr>
          <w:b w:val="0"/>
          <w:bCs w:val="0"/>
        </w:rPr>
        <w:t xml:space="preserve"> ZF = 0</w:t>
      </w:r>
    </w:p>
    <w:p w:rsidR="7BD83BF5" w:rsidP="0EE426A4" w:rsidRDefault="7BD83BF5" w14:paraId="613F477E" w14:textId="475968F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BD83BF5">
        <w:rPr>
          <w:b w:val="0"/>
          <w:bCs w:val="0"/>
        </w:rPr>
        <w:t xml:space="preserve">LOOPNE </w:t>
      </w:r>
      <w:proofErr w:type="spellStart"/>
      <w:r w:rsidR="7BD83BF5">
        <w:rPr>
          <w:b w:val="0"/>
          <w:bCs w:val="0"/>
        </w:rPr>
        <w:t>eticheta</w:t>
      </w:r>
      <w:proofErr w:type="spellEnd"/>
      <w:r w:rsidR="1C3C79F4">
        <w:rPr>
          <w:b w:val="0"/>
          <w:bCs w:val="0"/>
        </w:rPr>
        <w:t xml:space="preserve"> </w:t>
      </w:r>
      <w:r w:rsidR="37C6EB8A">
        <w:rPr>
          <w:b w:val="0"/>
          <w:bCs w:val="0"/>
        </w:rPr>
        <w:t xml:space="preserve">– se </w:t>
      </w:r>
      <w:proofErr w:type="spellStart"/>
      <w:r w:rsidR="37C6EB8A">
        <w:rPr>
          <w:b w:val="0"/>
          <w:bCs w:val="0"/>
        </w:rPr>
        <w:t>reia</w:t>
      </w:r>
      <w:proofErr w:type="spellEnd"/>
      <w:r w:rsidR="37C6EB8A">
        <w:rPr>
          <w:b w:val="0"/>
          <w:bCs w:val="0"/>
        </w:rPr>
        <w:t xml:space="preserve"> </w:t>
      </w:r>
      <w:proofErr w:type="spellStart"/>
      <w:r w:rsidR="37C6EB8A">
        <w:rPr>
          <w:b w:val="0"/>
          <w:bCs w:val="0"/>
        </w:rPr>
        <w:t>executia</w:t>
      </w:r>
      <w:proofErr w:type="spellEnd"/>
      <w:r w:rsidR="37C6EB8A">
        <w:rPr>
          <w:b w:val="0"/>
          <w:bCs w:val="0"/>
        </w:rPr>
        <w:t xml:space="preserve"> </w:t>
      </w:r>
      <w:proofErr w:type="spellStart"/>
      <w:r w:rsidR="37C6EB8A">
        <w:rPr>
          <w:b w:val="0"/>
          <w:bCs w:val="0"/>
        </w:rPr>
        <w:t>blocului</w:t>
      </w:r>
      <w:proofErr w:type="spellEnd"/>
      <w:r w:rsidR="37C6EB8A">
        <w:rPr>
          <w:b w:val="0"/>
          <w:bCs w:val="0"/>
        </w:rPr>
        <w:t xml:space="preserve"> de </w:t>
      </w:r>
      <w:proofErr w:type="spellStart"/>
      <w:r w:rsidR="37C6EB8A">
        <w:rPr>
          <w:b w:val="0"/>
          <w:bCs w:val="0"/>
        </w:rPr>
        <w:t>instructiuni</w:t>
      </w:r>
      <w:proofErr w:type="spellEnd"/>
      <w:r w:rsidR="37C6EB8A">
        <w:rPr>
          <w:b w:val="0"/>
          <w:bCs w:val="0"/>
        </w:rPr>
        <w:t xml:space="preserve"> </w:t>
      </w:r>
      <w:proofErr w:type="spellStart"/>
      <w:r w:rsidR="37C6EB8A">
        <w:rPr>
          <w:b w:val="0"/>
          <w:bCs w:val="0"/>
        </w:rPr>
        <w:t>atata</w:t>
      </w:r>
      <w:proofErr w:type="spellEnd"/>
      <w:r w:rsidR="37C6EB8A">
        <w:rPr>
          <w:b w:val="0"/>
          <w:bCs w:val="0"/>
        </w:rPr>
        <w:t xml:space="preserve"> </w:t>
      </w:r>
      <w:proofErr w:type="spellStart"/>
      <w:r w:rsidR="37C6EB8A">
        <w:rPr>
          <w:b w:val="0"/>
          <w:bCs w:val="0"/>
        </w:rPr>
        <w:t>timp</w:t>
      </w:r>
      <w:proofErr w:type="spellEnd"/>
      <w:r w:rsidR="37C6EB8A">
        <w:rPr>
          <w:b w:val="0"/>
          <w:bCs w:val="0"/>
        </w:rPr>
        <w:t xml:space="preserve"> cat </w:t>
      </w:r>
      <w:r w:rsidR="37C6EB8A">
        <w:rPr>
          <w:b w:val="0"/>
          <w:bCs w:val="0"/>
        </w:rPr>
        <w:t>ECX !</w:t>
      </w:r>
      <w:r w:rsidR="37C6EB8A">
        <w:rPr>
          <w:b w:val="0"/>
          <w:bCs w:val="0"/>
        </w:rPr>
        <w:t xml:space="preserve">= 0; </w:t>
      </w:r>
      <w:proofErr w:type="spellStart"/>
      <w:r w:rsidR="37C6EB8A">
        <w:rPr>
          <w:b w:val="0"/>
          <w:bCs w:val="0"/>
        </w:rPr>
        <w:t>Ciclul</w:t>
      </w:r>
      <w:proofErr w:type="spellEnd"/>
      <w:r w:rsidR="37C6EB8A">
        <w:rPr>
          <w:b w:val="0"/>
          <w:bCs w:val="0"/>
        </w:rPr>
        <w:t xml:space="preserve"> se termina fie </w:t>
      </w:r>
      <w:proofErr w:type="spellStart"/>
      <w:r w:rsidR="37C6EB8A">
        <w:rPr>
          <w:b w:val="0"/>
          <w:bCs w:val="0"/>
        </w:rPr>
        <w:t>daca</w:t>
      </w:r>
      <w:proofErr w:type="spellEnd"/>
      <w:r w:rsidR="37C6EB8A">
        <w:rPr>
          <w:b w:val="0"/>
          <w:bCs w:val="0"/>
        </w:rPr>
        <w:t xml:space="preserve"> ECX = 0 fie </w:t>
      </w:r>
      <w:proofErr w:type="spellStart"/>
      <w:r w:rsidR="37C6EB8A">
        <w:rPr>
          <w:b w:val="0"/>
          <w:bCs w:val="0"/>
        </w:rPr>
        <w:t>daca</w:t>
      </w:r>
      <w:proofErr w:type="spellEnd"/>
      <w:r w:rsidR="37C6EB8A">
        <w:rPr>
          <w:b w:val="0"/>
          <w:bCs w:val="0"/>
        </w:rPr>
        <w:t xml:space="preserve"> ZF =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E426A4" w:rsidTr="0EE426A4" w14:paraId="680A34EA">
        <w:tc>
          <w:tcPr>
            <w:tcW w:w="4680" w:type="dxa"/>
            <w:tcMar/>
          </w:tcPr>
          <w:p w:rsidR="0EE426A4" w:rsidP="0EE426A4" w:rsidRDefault="0EE426A4" w14:paraId="72023A87" w14:textId="4B5694A2">
            <w:pPr>
              <w:pStyle w:val="Normal"/>
              <w:rPr>
                <w:b w:val="0"/>
                <w:bCs w:val="0"/>
              </w:rPr>
            </w:pPr>
            <w:r w:rsidR="0EE426A4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0EE426A4" w:rsidP="0EE426A4" w:rsidRDefault="0EE426A4" w14:paraId="3A16B803" w14:textId="7990038C">
            <w:pPr>
              <w:pStyle w:val="Normal"/>
              <w:rPr>
                <w:b w:val="0"/>
                <w:bCs w:val="0"/>
              </w:rPr>
            </w:pPr>
            <w:r w:rsidR="0EE426A4">
              <w:rPr>
                <w:b w:val="0"/>
                <w:bCs w:val="0"/>
              </w:rPr>
              <w:t>Code segment</w:t>
            </w:r>
          </w:p>
        </w:tc>
      </w:tr>
      <w:tr w:rsidR="0EE426A4" w:rsidTr="0EE426A4" w14:paraId="48B9ECA0">
        <w:tc>
          <w:tcPr>
            <w:tcW w:w="9360" w:type="dxa"/>
            <w:gridSpan w:val="2"/>
            <w:tcMar/>
          </w:tcPr>
          <w:p w:rsidR="0EE426A4" w:rsidP="0EE426A4" w:rsidRDefault="0EE426A4" w14:paraId="65F6771E" w14:textId="7112A587">
            <w:pPr>
              <w:pStyle w:val="Normal"/>
              <w:rPr>
                <w:b w:val="0"/>
                <w:bCs w:val="0"/>
              </w:rPr>
            </w:pPr>
            <w:r w:rsidR="0EE426A4">
              <w:rPr>
                <w:b w:val="0"/>
                <w:bCs w:val="0"/>
              </w:rPr>
              <w:t xml:space="preserve">VARIANTA </w:t>
            </w:r>
            <w:r w:rsidR="014235BA">
              <w:rPr>
                <w:b w:val="0"/>
                <w:bCs w:val="0"/>
              </w:rPr>
              <w:t>3</w:t>
            </w:r>
          </w:p>
        </w:tc>
      </w:tr>
      <w:tr w:rsidR="0EE426A4" w:rsidTr="0EE426A4" w14:paraId="096118C6">
        <w:tc>
          <w:tcPr>
            <w:tcW w:w="4680" w:type="dxa"/>
            <w:tcMar/>
          </w:tcPr>
          <w:p w:rsidR="0EE426A4" w:rsidP="0EE426A4" w:rsidRDefault="0EE426A4" w14:paraId="59317F98" w14:textId="619CFD79">
            <w:pPr>
              <w:pStyle w:val="Normal"/>
              <w:rPr>
                <w:b w:val="0"/>
                <w:bCs w:val="0"/>
              </w:rPr>
            </w:pPr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 xml:space="preserve">S </w:t>
            </w:r>
            <w:proofErr w:type="spellStart"/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>db</w:t>
            </w:r>
            <w:proofErr w:type="spellEnd"/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 xml:space="preserve"> ‘</w:t>
            </w:r>
            <w:proofErr w:type="spellStart"/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>abcdef</w:t>
            </w:r>
            <w:proofErr w:type="spellEnd"/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>’</w:t>
            </w:r>
            <w:r w:rsidR="0EE426A4">
              <w:rPr>
                <w:b w:val="0"/>
                <w:bCs w:val="0"/>
              </w:rPr>
              <w:t xml:space="preserve">; &lt;=&gt; S </w:t>
            </w:r>
            <w:proofErr w:type="spellStart"/>
            <w:r w:rsidR="0EE426A4">
              <w:rPr>
                <w:b w:val="0"/>
                <w:bCs w:val="0"/>
              </w:rPr>
              <w:t>db</w:t>
            </w:r>
            <w:proofErr w:type="spellEnd"/>
            <w:r w:rsidR="0EE426A4">
              <w:rPr>
                <w:b w:val="0"/>
                <w:bCs w:val="0"/>
              </w:rPr>
              <w:t xml:space="preserve"> ‘</w:t>
            </w:r>
            <w:proofErr w:type="spellStart"/>
            <w:r w:rsidR="0EE426A4">
              <w:rPr>
                <w:b w:val="0"/>
                <w:bCs w:val="0"/>
              </w:rPr>
              <w:t>a’,’b’,’c’,’d’,’e</w:t>
            </w:r>
            <w:proofErr w:type="spellEnd"/>
            <w:r w:rsidR="0EE426A4">
              <w:rPr>
                <w:b w:val="0"/>
                <w:bCs w:val="0"/>
              </w:rPr>
              <w:t>’</w:t>
            </w:r>
          </w:p>
          <w:p w:rsidR="0EE426A4" w:rsidP="0EE426A4" w:rsidRDefault="0EE426A4" w14:paraId="0F67CC52" w14:textId="3B139AAD">
            <w:pPr>
              <w:pStyle w:val="Normal"/>
              <w:rPr>
                <w:b w:val="0"/>
                <w:bCs w:val="0"/>
              </w:rPr>
            </w:pPr>
            <w:r w:rsidR="0EE426A4">
              <w:rPr>
                <w:b w:val="0"/>
                <w:bCs w:val="0"/>
              </w:rPr>
              <w:t xml:space="preserve">; $ = </w:t>
            </w:r>
            <w:proofErr w:type="spellStart"/>
            <w:r w:rsidR="0EE426A4">
              <w:rPr>
                <w:b w:val="0"/>
                <w:bCs w:val="0"/>
              </w:rPr>
              <w:t>contor</w:t>
            </w:r>
            <w:proofErr w:type="spellEnd"/>
            <w:r w:rsidR="0EE426A4">
              <w:rPr>
                <w:b w:val="0"/>
                <w:bCs w:val="0"/>
              </w:rPr>
              <w:t xml:space="preserve"> de </w:t>
            </w:r>
            <w:proofErr w:type="spellStart"/>
            <w:r w:rsidR="0EE426A4">
              <w:rPr>
                <w:b w:val="0"/>
                <w:bCs w:val="0"/>
              </w:rPr>
              <w:t>locatii</w:t>
            </w:r>
            <w:proofErr w:type="spellEnd"/>
          </w:p>
          <w:p w:rsidR="0EE426A4" w:rsidP="0EE426A4" w:rsidRDefault="0EE426A4" w14:paraId="63AAC00D" w14:textId="56096740">
            <w:pPr>
              <w:pStyle w:val="Normal"/>
              <w:rPr>
                <w:b w:val="0"/>
                <w:bCs w:val="0"/>
              </w:rPr>
            </w:pPr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>LS EQU $-S;</w:t>
            </w:r>
            <w:r w:rsidR="0EE426A4">
              <w:rPr>
                <w:b w:val="0"/>
                <w:bCs w:val="0"/>
              </w:rPr>
              <w:t xml:space="preserve"> $-S</w:t>
            </w:r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numara</w:t>
            </w:r>
            <w:proofErr w:type="spellEnd"/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cati</w:t>
            </w:r>
            <w:proofErr w:type="spellEnd"/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octeti</w:t>
            </w:r>
            <w:proofErr w:type="spellEnd"/>
            <w:r w:rsidR="0EE426A4">
              <w:rPr>
                <w:b w:val="0"/>
                <w:bCs w:val="0"/>
              </w:rPr>
              <w:t xml:space="preserve"> au </w:t>
            </w:r>
            <w:proofErr w:type="spellStart"/>
            <w:r w:rsidR="0EE426A4">
              <w:rPr>
                <w:b w:val="0"/>
                <w:bCs w:val="0"/>
              </w:rPr>
              <w:t>fost</w:t>
            </w:r>
            <w:proofErr w:type="spellEnd"/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scrisi</w:t>
            </w:r>
            <w:proofErr w:type="spellEnd"/>
            <w:r w:rsidR="0EE426A4">
              <w:rPr>
                <w:b w:val="0"/>
                <w:bCs w:val="0"/>
              </w:rPr>
              <w:t xml:space="preserve"> de la </w:t>
            </w:r>
            <w:proofErr w:type="spellStart"/>
            <w:r w:rsidR="0EE426A4">
              <w:rPr>
                <w:b w:val="0"/>
                <w:bCs w:val="0"/>
              </w:rPr>
              <w:t>adresa</w:t>
            </w:r>
            <w:proofErr w:type="spellEnd"/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lui</w:t>
            </w:r>
            <w:proofErr w:type="spellEnd"/>
            <w:r w:rsidR="0EE426A4">
              <w:rPr>
                <w:b w:val="0"/>
                <w:bCs w:val="0"/>
              </w:rPr>
              <w:t xml:space="preserve"> S </w:t>
            </w:r>
            <w:proofErr w:type="spellStart"/>
            <w:r w:rsidR="0EE426A4">
              <w:rPr>
                <w:b w:val="0"/>
                <w:bCs w:val="0"/>
              </w:rPr>
              <w:t>si</w:t>
            </w:r>
            <w:proofErr w:type="spellEnd"/>
            <w:r w:rsidR="0EE426A4">
              <w:rPr>
                <w:b w:val="0"/>
                <w:bCs w:val="0"/>
              </w:rPr>
              <w:t xml:space="preserve"> </w:t>
            </w:r>
            <w:proofErr w:type="spellStart"/>
            <w:r w:rsidR="0EE426A4">
              <w:rPr>
                <w:b w:val="0"/>
                <w:bCs w:val="0"/>
              </w:rPr>
              <w:t>pana</w:t>
            </w:r>
            <w:proofErr w:type="spellEnd"/>
            <w:r w:rsidR="0EE426A4">
              <w:rPr>
                <w:b w:val="0"/>
                <w:bCs w:val="0"/>
              </w:rPr>
              <w:t xml:space="preserve"> in </w:t>
            </w:r>
            <w:proofErr w:type="spellStart"/>
            <w:r w:rsidR="0EE426A4">
              <w:rPr>
                <w:b w:val="0"/>
                <w:bCs w:val="0"/>
              </w:rPr>
              <w:t>prezent</w:t>
            </w:r>
            <w:proofErr w:type="spellEnd"/>
          </w:p>
          <w:p w:rsidR="0EE426A4" w:rsidP="0EE426A4" w:rsidRDefault="0EE426A4" w14:paraId="64A5C519" w14:textId="4EF05C3B">
            <w:pPr>
              <w:pStyle w:val="Normal"/>
              <w:rPr>
                <w:b w:val="0"/>
                <w:bCs w:val="0"/>
              </w:rPr>
            </w:pPr>
            <w:r w:rsidRPr="0EE426A4" w:rsidR="0EE426A4">
              <w:rPr>
                <w:rFonts w:ascii="Courier New" w:hAnsi="Courier New" w:eastAsia="Courier New" w:cs="Courier New"/>
                <w:b w:val="0"/>
                <w:bCs w:val="0"/>
              </w:rPr>
              <w:t>D TIMES LS db 0</w:t>
            </w:r>
            <w:r w:rsidR="0EE426A4">
              <w:rPr>
                <w:b w:val="0"/>
                <w:bCs w:val="0"/>
              </w:rPr>
              <w:t>; D db 0,0,0,0,</w:t>
            </w:r>
            <w:proofErr w:type="gramStart"/>
            <w:r w:rsidR="0EE426A4">
              <w:rPr>
                <w:b w:val="0"/>
                <w:bCs w:val="0"/>
              </w:rPr>
              <w:t>0,0</w:t>
            </w:r>
            <w:proofErr w:type="gramEnd"/>
          </w:p>
        </w:tc>
        <w:tc>
          <w:tcPr>
            <w:tcW w:w="4680" w:type="dxa"/>
            <w:tcMar/>
          </w:tcPr>
          <w:p w:rsidR="5615C6DF" w:rsidP="0EE426A4" w:rsidRDefault="5615C6DF" w14:paraId="45D7D5D5" w14:textId="2D773A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MOV ESI, S</w:t>
            </w:r>
          </w:p>
          <w:p w:rsidR="5615C6DF" w:rsidP="0EE426A4" w:rsidRDefault="5615C6DF" w14:paraId="7CA65FCF" w14:textId="125CA7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MOV EDI, D</w:t>
            </w:r>
          </w:p>
          <w:p w:rsidR="5615C6DF" w:rsidP="0EE426A4" w:rsidRDefault="5615C6DF" w14:paraId="72EFAC9C" w14:textId="38A5F2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MOV ECX, LS</w:t>
            </w:r>
          </w:p>
          <w:p w:rsidR="5615C6DF" w:rsidP="0EE426A4" w:rsidRDefault="5615C6DF" w14:paraId="1A2E368F" w14:textId="5D874D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JECXZ final</w:t>
            </w:r>
          </w:p>
          <w:p w:rsidR="5615C6DF" w:rsidP="0EE426A4" w:rsidRDefault="5615C6DF" w14:paraId="383430C0" w14:textId="55CD612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repeta:</w:t>
            </w:r>
          </w:p>
          <w:p w:rsidR="5615C6DF" w:rsidP="0EE426A4" w:rsidRDefault="5615C6DF" w14:paraId="1B8956C0" w14:textId="3D6A4647">
            <w:pPr>
              <w:pStyle w:val="Normal"/>
              <w:rPr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 MOV AL, [ESI]</w:t>
            </w:r>
          </w:p>
          <w:p w:rsidR="5615C6DF" w:rsidP="0EE426A4" w:rsidRDefault="5615C6DF" w14:paraId="311AE0DC" w14:textId="158B89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 SUB AL, ‘a’-’A’</w:t>
            </w:r>
          </w:p>
          <w:p w:rsidR="5615C6DF" w:rsidP="0EE426A4" w:rsidRDefault="5615C6DF" w14:paraId="73B11611" w14:textId="7DE286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 MOV [EDI], AL</w:t>
            </w:r>
          </w:p>
          <w:p w:rsidR="5615C6DF" w:rsidP="0EE426A4" w:rsidRDefault="5615C6DF" w14:paraId="0B8F5397" w14:textId="3548C4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 INC ESI</w:t>
            </w:r>
            <w:r>
              <w:br/>
            </w: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 INC EDI</w:t>
            </w:r>
          </w:p>
          <w:p w:rsidR="5615C6DF" w:rsidP="0EE426A4" w:rsidRDefault="5615C6DF" w14:paraId="6995965D" w14:textId="179AC9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 xml:space="preserve"> LOOP </w:t>
            </w:r>
            <w:proofErr w:type="spellStart"/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repeta</w:t>
            </w:r>
            <w:proofErr w:type="spellEnd"/>
          </w:p>
          <w:p w:rsidR="5615C6DF" w:rsidP="0EE426A4" w:rsidRDefault="5615C6DF" w14:paraId="1FBE4F24" w14:textId="35B4C9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615C6DF">
              <w:rPr>
                <w:rFonts w:ascii="Courier New" w:hAnsi="Courier New" w:eastAsia="Courier New" w:cs="Courier New"/>
                <w:b w:val="0"/>
                <w:bCs w:val="0"/>
              </w:rPr>
              <w:t>final:</w:t>
            </w:r>
          </w:p>
          <w:p w:rsidR="0EE426A4" w:rsidP="0EE426A4" w:rsidRDefault="0EE426A4" w14:paraId="74BC0464" w14:textId="52F5F6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</w:p>
          <w:p w:rsidR="0EE426A4" w:rsidP="0EE426A4" w:rsidRDefault="0EE426A4" w14:paraId="29EC16CB" w14:textId="58605A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</w:tr>
    </w:tbl>
    <w:p w:rsidR="0EE426A4" w:rsidP="0EE426A4" w:rsidRDefault="0EE426A4" w14:paraId="2C46B9BE" w14:textId="786C9385">
      <w:pPr>
        <w:pStyle w:val="Normal"/>
        <w:rPr>
          <w:b w:val="0"/>
          <w:bCs w:val="0"/>
        </w:rPr>
      </w:pPr>
    </w:p>
    <w:p w:rsidR="5615C6DF" w:rsidP="0EE426A4" w:rsidRDefault="5615C6DF" w14:paraId="5E9871E1" w14:textId="4C4B628A">
      <w:pPr>
        <w:pStyle w:val="Normal"/>
        <w:rPr>
          <w:b w:val="0"/>
          <w:bCs w:val="0"/>
        </w:rPr>
      </w:pPr>
      <w:r w:rsidR="5615C6DF">
        <w:rPr>
          <w:b w:val="0"/>
          <w:bCs w:val="0"/>
        </w:rPr>
        <w:t>Exemple:</w:t>
      </w:r>
    </w:p>
    <w:p w:rsidR="5615C6DF" w:rsidP="0EE426A4" w:rsidRDefault="5615C6DF" w14:paraId="54893361" w14:textId="090CF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615C6DF">
        <w:rPr>
          <w:b w:val="0"/>
          <w:bCs w:val="0"/>
        </w:rPr>
        <w:t xml:space="preserve">1) De cate </w:t>
      </w:r>
      <w:proofErr w:type="spellStart"/>
      <w:r w:rsidR="5615C6DF">
        <w:rPr>
          <w:b w:val="0"/>
          <w:bCs w:val="0"/>
        </w:rPr>
        <w:t>ori</w:t>
      </w:r>
      <w:proofErr w:type="spellEnd"/>
      <w:r w:rsidR="5615C6DF">
        <w:rPr>
          <w:b w:val="0"/>
          <w:bCs w:val="0"/>
        </w:rPr>
        <w:t xml:space="preserve"> se </w:t>
      </w:r>
      <w:proofErr w:type="spellStart"/>
      <w:r w:rsidR="5615C6DF">
        <w:rPr>
          <w:b w:val="0"/>
          <w:bCs w:val="0"/>
        </w:rPr>
        <w:t>executa</w:t>
      </w:r>
      <w:proofErr w:type="spellEnd"/>
      <w:r w:rsidR="5615C6DF">
        <w:rPr>
          <w:b w:val="0"/>
          <w:bCs w:val="0"/>
        </w:rPr>
        <w:t xml:space="preserve"> </w:t>
      </w:r>
      <w:proofErr w:type="spellStart"/>
      <w:r w:rsidR="5615C6DF">
        <w:rPr>
          <w:b w:val="0"/>
          <w:bCs w:val="0"/>
        </w:rPr>
        <w:t>secventa</w:t>
      </w:r>
      <w:proofErr w:type="spellEnd"/>
      <w:r w:rsidR="5615C6DF">
        <w:rPr>
          <w:b w:val="0"/>
          <w:bCs w:val="0"/>
        </w:rPr>
        <w:t>?</w:t>
      </w:r>
      <w:r>
        <w:br/>
      </w:r>
      <w:r>
        <w:br/>
      </w:r>
      <w:r w:rsidRPr="0EE426A4" w:rsidR="71F96909">
        <w:rPr>
          <w:rFonts w:ascii="Courier New" w:hAnsi="Courier New" w:eastAsia="Courier New" w:cs="Courier New"/>
          <w:b w:val="0"/>
          <w:bCs w:val="0"/>
        </w:rPr>
        <w:t>MOV ECX,5</w:t>
      </w:r>
      <w:r>
        <w:br/>
      </w:r>
      <w:proofErr w:type="spellStart"/>
      <w:r w:rsidRPr="0EE426A4" w:rsidR="36D78DED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  <w:r w:rsidRPr="0EE426A4" w:rsidR="36D78DED">
        <w:rPr>
          <w:rFonts w:ascii="Courier New" w:hAnsi="Courier New" w:eastAsia="Courier New" w:cs="Courier New"/>
          <w:b w:val="0"/>
          <w:bCs w:val="0"/>
        </w:rPr>
        <w:t>:</w:t>
      </w:r>
      <w:r>
        <w:br/>
      </w:r>
      <w:r w:rsidRPr="0EE426A4" w:rsidR="519B156F">
        <w:rPr>
          <w:rFonts w:ascii="Courier New" w:hAnsi="Courier New" w:eastAsia="Courier New" w:cs="Courier New"/>
          <w:b w:val="0"/>
          <w:bCs w:val="0"/>
        </w:rPr>
        <w:t xml:space="preserve">LOOP </w:t>
      </w:r>
      <w:proofErr w:type="spellStart"/>
      <w:r w:rsidRPr="0EE426A4" w:rsidR="519B156F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</w:p>
    <w:p w:rsidR="1D231F4A" w:rsidP="0EE426A4" w:rsidRDefault="1D231F4A" w14:paraId="4629A70E" w14:textId="76C05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D231F4A">
        <w:rPr>
          <w:b w:val="0"/>
          <w:bCs w:val="0"/>
        </w:rPr>
        <w:t>Raspuns:</w:t>
      </w:r>
    </w:p>
    <w:p w:rsidR="1D231F4A" w:rsidP="0EE426A4" w:rsidRDefault="1D231F4A" w14:paraId="3F59D564" w14:textId="5860A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D231F4A">
        <w:rPr>
          <w:b w:val="0"/>
          <w:bCs w:val="0"/>
        </w:rPr>
        <w:t>P0: ECX = 5</w:t>
      </w:r>
    </w:p>
    <w:p w:rsidR="1D231F4A" w:rsidP="0EE426A4" w:rsidRDefault="1D231F4A" w14:paraId="640ADBF7" w14:textId="13260B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D231F4A">
        <w:rPr>
          <w:b w:val="0"/>
          <w:bCs w:val="0"/>
        </w:rPr>
        <w:t>P1: ECX = 4</w:t>
      </w:r>
      <w:r>
        <w:br/>
      </w:r>
      <w:r w:rsidR="11A5C28B">
        <w:rPr>
          <w:b w:val="0"/>
          <w:bCs w:val="0"/>
        </w:rPr>
        <w:t>P2: ECX = 3</w:t>
      </w:r>
      <w:r>
        <w:br/>
      </w:r>
      <w:r w:rsidR="65B6436C">
        <w:rPr>
          <w:b w:val="0"/>
          <w:bCs w:val="0"/>
        </w:rPr>
        <w:t>P3: ECX = 2</w:t>
      </w:r>
      <w:r>
        <w:br/>
      </w:r>
      <w:r w:rsidR="44A88E15">
        <w:rPr>
          <w:b w:val="0"/>
          <w:bCs w:val="0"/>
        </w:rPr>
        <w:t>P4: ECX = 1</w:t>
      </w:r>
      <w:r>
        <w:br/>
      </w:r>
      <w:r w:rsidR="71C6D9B6">
        <w:rPr>
          <w:b w:val="0"/>
          <w:bCs w:val="0"/>
        </w:rPr>
        <w:t xml:space="preserve">P5: ECX = 0 =&gt; se </w:t>
      </w:r>
      <w:proofErr w:type="spellStart"/>
      <w:r w:rsidR="71C6D9B6">
        <w:rPr>
          <w:b w:val="0"/>
          <w:bCs w:val="0"/>
        </w:rPr>
        <w:t>iese</w:t>
      </w:r>
      <w:proofErr w:type="spellEnd"/>
      <w:r w:rsidR="71C6D9B6">
        <w:rPr>
          <w:b w:val="0"/>
          <w:bCs w:val="0"/>
        </w:rPr>
        <w:t xml:space="preserve"> din </w:t>
      </w:r>
      <w:proofErr w:type="spellStart"/>
      <w:r w:rsidR="71C6D9B6">
        <w:rPr>
          <w:b w:val="0"/>
          <w:bCs w:val="0"/>
        </w:rPr>
        <w:t>bucla</w:t>
      </w:r>
      <w:proofErr w:type="spellEnd"/>
      <w:r w:rsidR="71C6D9B6">
        <w:rPr>
          <w:b w:val="0"/>
          <w:bCs w:val="0"/>
        </w:rPr>
        <w:t xml:space="preserve"> </w:t>
      </w:r>
      <w:proofErr w:type="spellStart"/>
      <w:r w:rsidR="71C6D9B6">
        <w:rPr>
          <w:b w:val="0"/>
          <w:bCs w:val="0"/>
        </w:rPr>
        <w:t>dupa</w:t>
      </w:r>
      <w:proofErr w:type="spellEnd"/>
      <w:r w:rsidR="71C6D9B6">
        <w:rPr>
          <w:b w:val="0"/>
          <w:bCs w:val="0"/>
        </w:rPr>
        <w:t xml:space="preserve"> 5 pasi</w:t>
      </w:r>
    </w:p>
    <w:p w:rsidR="71C6D9B6" w:rsidP="0EE426A4" w:rsidRDefault="71C6D9B6" w14:paraId="386EBBE6" w14:textId="6AF435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1C6D9B6">
        <w:rPr>
          <w:b w:val="0"/>
          <w:bCs w:val="0"/>
        </w:rPr>
        <w:t xml:space="preserve">2) De cate </w:t>
      </w:r>
      <w:proofErr w:type="spellStart"/>
      <w:r w:rsidR="71C6D9B6">
        <w:rPr>
          <w:b w:val="0"/>
          <w:bCs w:val="0"/>
        </w:rPr>
        <w:t>ori</w:t>
      </w:r>
      <w:proofErr w:type="spellEnd"/>
      <w:r w:rsidR="71C6D9B6">
        <w:rPr>
          <w:b w:val="0"/>
          <w:bCs w:val="0"/>
        </w:rPr>
        <w:t xml:space="preserve"> se </w:t>
      </w:r>
      <w:proofErr w:type="spellStart"/>
      <w:r w:rsidR="71C6D9B6">
        <w:rPr>
          <w:b w:val="0"/>
          <w:bCs w:val="0"/>
        </w:rPr>
        <w:t>executa</w:t>
      </w:r>
      <w:proofErr w:type="spellEnd"/>
      <w:r w:rsidR="71C6D9B6">
        <w:rPr>
          <w:b w:val="0"/>
          <w:bCs w:val="0"/>
        </w:rPr>
        <w:t xml:space="preserve"> </w:t>
      </w:r>
      <w:proofErr w:type="spellStart"/>
      <w:r w:rsidR="71C6D9B6">
        <w:rPr>
          <w:b w:val="0"/>
          <w:bCs w:val="0"/>
        </w:rPr>
        <w:t>secventa</w:t>
      </w:r>
      <w:proofErr w:type="spellEnd"/>
      <w:r w:rsidR="71C6D9B6">
        <w:rPr>
          <w:b w:val="0"/>
          <w:bCs w:val="0"/>
        </w:rPr>
        <w:t>?</w:t>
      </w:r>
      <w:r>
        <w:br/>
      </w:r>
      <w:r>
        <w:br/>
      </w:r>
      <w:r w:rsidRPr="0EE426A4" w:rsidR="71C6D9B6">
        <w:rPr>
          <w:rFonts w:ascii="Courier New" w:hAnsi="Courier New" w:eastAsia="Courier New" w:cs="Courier New"/>
          <w:b w:val="0"/>
          <w:bCs w:val="0"/>
        </w:rPr>
        <w:t>MOV ECX,5</w:t>
      </w:r>
      <w:r>
        <w:br/>
      </w:r>
      <w:proofErr w:type="spellStart"/>
      <w:r w:rsidRPr="0EE426A4" w:rsidR="71C6D9B6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  <w:r w:rsidRPr="0EE426A4" w:rsidR="71C6D9B6">
        <w:rPr>
          <w:rFonts w:ascii="Courier New" w:hAnsi="Courier New" w:eastAsia="Courier New" w:cs="Courier New"/>
          <w:b w:val="0"/>
          <w:bCs w:val="0"/>
        </w:rPr>
        <w:t>:</w:t>
      </w:r>
      <w:r>
        <w:br/>
      </w:r>
      <w:r w:rsidRPr="0EE426A4" w:rsidR="71C6D9B6">
        <w:rPr>
          <w:rFonts w:ascii="Courier New" w:hAnsi="Courier New" w:eastAsia="Courier New" w:cs="Courier New"/>
          <w:b w:val="0"/>
          <w:bCs w:val="0"/>
        </w:rPr>
        <w:t xml:space="preserve">  DEC ECX</w:t>
      </w:r>
      <w:r>
        <w:br/>
      </w:r>
      <w:r w:rsidRPr="0EE426A4" w:rsidR="71C6D9B6">
        <w:rPr>
          <w:rFonts w:ascii="Courier New" w:hAnsi="Courier New" w:eastAsia="Courier New" w:cs="Courier New"/>
          <w:b w:val="0"/>
          <w:bCs w:val="0"/>
        </w:rPr>
        <w:t xml:space="preserve">LOOP </w:t>
      </w:r>
      <w:proofErr w:type="spellStart"/>
      <w:r w:rsidRPr="0EE426A4" w:rsidR="71C6D9B6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</w:p>
    <w:p w:rsidR="71C6D9B6" w:rsidP="0EE426A4" w:rsidRDefault="71C6D9B6" w14:paraId="42316AB2" w14:textId="76C05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1C6D9B6">
        <w:rPr>
          <w:b w:val="0"/>
          <w:bCs w:val="0"/>
        </w:rPr>
        <w:t>Raspuns:</w:t>
      </w:r>
    </w:p>
    <w:p w:rsidR="393E1878" w:rsidP="0EE426A4" w:rsidRDefault="393E1878" w14:paraId="0DD7916F" w14:textId="69F52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93E1878">
        <w:rPr>
          <w:b w:val="0"/>
          <w:bCs w:val="0"/>
        </w:rPr>
        <w:t>P0: ECX=5</w:t>
      </w:r>
    </w:p>
    <w:p w:rsidR="393E1878" w:rsidP="0EE426A4" w:rsidRDefault="393E1878" w14:paraId="291F0221" w14:textId="173DBD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93E1878">
        <w:rPr>
          <w:b w:val="0"/>
          <w:bCs w:val="0"/>
        </w:rPr>
        <w:t>P</w:t>
      </w:r>
      <w:r w:rsidR="393E1878">
        <w:rPr>
          <w:b w:val="0"/>
          <w:bCs w:val="0"/>
        </w:rPr>
        <w:t>1:</w:t>
      </w:r>
      <w:r w:rsidR="73B59B1E">
        <w:rPr>
          <w:b w:val="0"/>
          <w:bCs w:val="0"/>
        </w:rPr>
        <w:t xml:space="preserve"> </w:t>
      </w:r>
      <w:r w:rsidR="393E1878">
        <w:rPr>
          <w:b w:val="0"/>
          <w:bCs w:val="0"/>
        </w:rPr>
        <w:t>ECX</w:t>
      </w:r>
      <w:r w:rsidR="393E1878">
        <w:rPr>
          <w:b w:val="0"/>
          <w:bCs w:val="0"/>
        </w:rPr>
        <w:t>=</w:t>
      </w:r>
      <w:r w:rsidR="393E1878">
        <w:rPr>
          <w:b w:val="0"/>
          <w:bCs w:val="0"/>
        </w:rPr>
        <w:t>4;</w:t>
      </w:r>
      <w:r w:rsidR="10537B8D">
        <w:rPr>
          <w:b w:val="0"/>
          <w:bCs w:val="0"/>
        </w:rPr>
        <w:t xml:space="preserve"> </w:t>
      </w:r>
      <w:r w:rsidR="393E1878">
        <w:rPr>
          <w:b w:val="0"/>
          <w:bCs w:val="0"/>
        </w:rPr>
        <w:t>ECX</w:t>
      </w:r>
      <w:r w:rsidR="393E1878">
        <w:rPr>
          <w:b w:val="0"/>
          <w:bCs w:val="0"/>
        </w:rPr>
        <w:t>=3</w:t>
      </w:r>
    </w:p>
    <w:p w:rsidR="393E1878" w:rsidP="0EE426A4" w:rsidRDefault="393E1878" w14:paraId="2050AB51" w14:textId="141570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93E1878">
        <w:rPr>
          <w:b w:val="0"/>
          <w:bCs w:val="0"/>
        </w:rPr>
        <w:t>P2:</w:t>
      </w:r>
      <w:r w:rsidR="4F733759">
        <w:rPr>
          <w:b w:val="0"/>
          <w:bCs w:val="0"/>
        </w:rPr>
        <w:t xml:space="preserve"> </w:t>
      </w:r>
      <w:r w:rsidR="393E1878">
        <w:rPr>
          <w:b w:val="0"/>
          <w:bCs w:val="0"/>
        </w:rPr>
        <w:t>ECX=</w:t>
      </w:r>
      <w:r w:rsidR="393E1878">
        <w:rPr>
          <w:b w:val="0"/>
          <w:bCs w:val="0"/>
        </w:rPr>
        <w:t>2;</w:t>
      </w:r>
      <w:r w:rsidR="1C7BC1A8">
        <w:rPr>
          <w:b w:val="0"/>
          <w:bCs w:val="0"/>
        </w:rPr>
        <w:t xml:space="preserve"> </w:t>
      </w:r>
      <w:r w:rsidR="393E1878">
        <w:rPr>
          <w:b w:val="0"/>
          <w:bCs w:val="0"/>
        </w:rPr>
        <w:t>ECX</w:t>
      </w:r>
      <w:r w:rsidR="393E1878">
        <w:rPr>
          <w:b w:val="0"/>
          <w:bCs w:val="0"/>
        </w:rPr>
        <w:t>=1</w:t>
      </w:r>
    </w:p>
    <w:p w:rsidR="393E1878" w:rsidP="0EE426A4" w:rsidRDefault="393E1878" w14:paraId="7A583E25" w14:textId="6655D3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93E1878">
        <w:rPr>
          <w:b w:val="0"/>
          <w:bCs w:val="0"/>
        </w:rPr>
        <w:t>P</w:t>
      </w:r>
      <w:r w:rsidR="393E1878">
        <w:rPr>
          <w:b w:val="0"/>
          <w:bCs w:val="0"/>
        </w:rPr>
        <w:t>3:</w:t>
      </w:r>
      <w:r w:rsidR="12B3D303">
        <w:rPr>
          <w:b w:val="0"/>
          <w:bCs w:val="0"/>
        </w:rPr>
        <w:t xml:space="preserve"> </w:t>
      </w:r>
      <w:r w:rsidR="393E1878">
        <w:rPr>
          <w:b w:val="0"/>
          <w:bCs w:val="0"/>
        </w:rPr>
        <w:t>ECX</w:t>
      </w:r>
      <w:r w:rsidR="393E1878">
        <w:rPr>
          <w:b w:val="0"/>
          <w:bCs w:val="0"/>
        </w:rPr>
        <w:t>=0 ECX=-1</w:t>
      </w:r>
    </w:p>
    <w:p w:rsidR="5F51085D" w:rsidP="0EE426A4" w:rsidRDefault="5F51085D" w14:paraId="71729435" w14:textId="02EED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51085D">
        <w:rPr>
          <w:b w:val="0"/>
          <w:bCs w:val="0"/>
        </w:rPr>
        <w:t>… =&gt; ciclu infinit</w:t>
      </w:r>
    </w:p>
    <w:p w:rsidR="5F51085D" w:rsidP="0EE426A4" w:rsidRDefault="5F51085D" w14:paraId="75B8EF9C" w14:textId="5BDB6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F51085D">
        <w:rPr>
          <w:b w:val="0"/>
          <w:bCs w:val="0"/>
        </w:rPr>
        <w:t xml:space="preserve">3) De cate </w:t>
      </w:r>
      <w:proofErr w:type="spellStart"/>
      <w:r w:rsidR="5F51085D">
        <w:rPr>
          <w:b w:val="0"/>
          <w:bCs w:val="0"/>
        </w:rPr>
        <w:t>ori</w:t>
      </w:r>
      <w:proofErr w:type="spellEnd"/>
      <w:r w:rsidR="5F51085D">
        <w:rPr>
          <w:b w:val="0"/>
          <w:bCs w:val="0"/>
        </w:rPr>
        <w:t xml:space="preserve"> se </w:t>
      </w:r>
      <w:proofErr w:type="spellStart"/>
      <w:r w:rsidR="5F51085D">
        <w:rPr>
          <w:b w:val="0"/>
          <w:bCs w:val="0"/>
        </w:rPr>
        <w:t>executa</w:t>
      </w:r>
      <w:proofErr w:type="spellEnd"/>
      <w:r w:rsidR="5F51085D">
        <w:rPr>
          <w:b w:val="0"/>
          <w:bCs w:val="0"/>
        </w:rPr>
        <w:t xml:space="preserve"> </w:t>
      </w:r>
      <w:proofErr w:type="spellStart"/>
      <w:r w:rsidR="5F51085D">
        <w:rPr>
          <w:b w:val="0"/>
          <w:bCs w:val="0"/>
        </w:rPr>
        <w:t>secventa</w:t>
      </w:r>
      <w:proofErr w:type="spellEnd"/>
      <w:r w:rsidR="5F51085D">
        <w:rPr>
          <w:b w:val="0"/>
          <w:bCs w:val="0"/>
        </w:rPr>
        <w:t>?</w:t>
      </w:r>
      <w:r>
        <w:br/>
      </w:r>
      <w:r>
        <w:br/>
      </w:r>
      <w:r w:rsidRPr="0EE426A4" w:rsidR="5F51085D">
        <w:rPr>
          <w:rFonts w:ascii="Courier New" w:hAnsi="Courier New" w:eastAsia="Courier New" w:cs="Courier New"/>
          <w:b w:val="0"/>
          <w:bCs w:val="0"/>
        </w:rPr>
        <w:t>MOV ECX,6</w:t>
      </w:r>
      <w:r>
        <w:br/>
      </w:r>
      <w:r w:rsidRPr="0EE426A4" w:rsidR="5F51085D">
        <w:rPr>
          <w:rFonts w:ascii="Courier New" w:hAnsi="Courier New" w:eastAsia="Courier New" w:cs="Courier New"/>
          <w:b w:val="0"/>
          <w:bCs w:val="0"/>
        </w:rPr>
        <w:t>bucla:</w:t>
      </w:r>
      <w:r>
        <w:br/>
      </w:r>
      <w:r w:rsidRPr="0EE426A4" w:rsidR="5F51085D">
        <w:rPr>
          <w:rFonts w:ascii="Courier New" w:hAnsi="Courier New" w:eastAsia="Courier New" w:cs="Courier New"/>
          <w:b w:val="0"/>
          <w:bCs w:val="0"/>
        </w:rPr>
        <w:t xml:space="preserve">  DEC ECX</w:t>
      </w:r>
      <w:r>
        <w:br/>
      </w:r>
      <w:r w:rsidRPr="0EE426A4" w:rsidR="5F51085D">
        <w:rPr>
          <w:rFonts w:ascii="Courier New" w:hAnsi="Courier New" w:eastAsia="Courier New" w:cs="Courier New"/>
          <w:b w:val="0"/>
          <w:bCs w:val="0"/>
        </w:rPr>
        <w:t xml:space="preserve">LOOP </w:t>
      </w:r>
      <w:proofErr w:type="spellStart"/>
      <w:r w:rsidRPr="0EE426A4" w:rsidR="5F51085D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</w:p>
    <w:p w:rsidR="5F51085D" w:rsidP="0EE426A4" w:rsidRDefault="5F51085D" w14:paraId="1CF593DB" w14:textId="76C05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5F51085D">
        <w:rPr>
          <w:b w:val="0"/>
          <w:bCs w:val="0"/>
        </w:rPr>
        <w:t>Raspuns</w:t>
      </w:r>
      <w:proofErr w:type="spellEnd"/>
      <w:r w:rsidR="5F51085D">
        <w:rPr>
          <w:b w:val="0"/>
          <w:bCs w:val="0"/>
        </w:rPr>
        <w:t>:</w:t>
      </w:r>
    </w:p>
    <w:p w:rsidR="70533C03" w:rsidP="0EE426A4" w:rsidRDefault="70533C03" w14:paraId="098A4275" w14:textId="5053F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533C03">
        <w:rPr>
          <w:b w:val="0"/>
          <w:bCs w:val="0"/>
        </w:rPr>
        <w:t>P0: ecx=6</w:t>
      </w:r>
    </w:p>
    <w:p w:rsidR="70533C03" w:rsidP="0EE426A4" w:rsidRDefault="70533C03" w14:paraId="36F41E1D" w14:textId="41097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533C03">
        <w:rPr>
          <w:b w:val="0"/>
          <w:bCs w:val="0"/>
        </w:rPr>
        <w:t>P1: ECX=5; ECX=4</w:t>
      </w:r>
    </w:p>
    <w:p w:rsidR="70533C03" w:rsidP="0EE426A4" w:rsidRDefault="70533C03" w14:paraId="1941158D" w14:textId="02516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533C03">
        <w:rPr>
          <w:b w:val="0"/>
          <w:bCs w:val="0"/>
        </w:rPr>
        <w:t>P2: ECX=3; ECX=2</w:t>
      </w:r>
    </w:p>
    <w:p w:rsidR="70533C03" w:rsidP="0EE426A4" w:rsidRDefault="70533C03" w14:paraId="7F6E6FFE" w14:textId="38FF64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533C03">
        <w:rPr>
          <w:b w:val="0"/>
          <w:bCs w:val="0"/>
        </w:rPr>
        <w:t>P3: ECX=1; ECX=0 =&gt; 3 pasi</w:t>
      </w:r>
    </w:p>
    <w:p w:rsidR="7B0F2C4E" w:rsidP="0EE426A4" w:rsidRDefault="7B0F2C4E" w14:paraId="5C8789FC" w14:textId="0B415D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B0F2C4E">
        <w:rPr>
          <w:b w:val="0"/>
          <w:bCs w:val="0"/>
        </w:rPr>
        <w:t xml:space="preserve">4) De cate </w:t>
      </w:r>
      <w:r w:rsidR="7B0F2C4E">
        <w:rPr>
          <w:b w:val="0"/>
          <w:bCs w:val="0"/>
        </w:rPr>
        <w:t>ori</w:t>
      </w:r>
      <w:r w:rsidR="7B0F2C4E">
        <w:rPr>
          <w:b w:val="0"/>
          <w:bCs w:val="0"/>
        </w:rPr>
        <w:t xml:space="preserve"> se </w:t>
      </w:r>
      <w:proofErr w:type="spellStart"/>
      <w:r w:rsidR="7B0F2C4E">
        <w:rPr>
          <w:b w:val="0"/>
          <w:bCs w:val="0"/>
        </w:rPr>
        <w:t>executa</w:t>
      </w:r>
      <w:proofErr w:type="spellEnd"/>
      <w:r w:rsidR="7B0F2C4E">
        <w:rPr>
          <w:b w:val="0"/>
          <w:bCs w:val="0"/>
        </w:rPr>
        <w:t xml:space="preserve"> </w:t>
      </w:r>
      <w:proofErr w:type="spellStart"/>
      <w:r w:rsidR="7B0F2C4E">
        <w:rPr>
          <w:b w:val="0"/>
          <w:bCs w:val="0"/>
        </w:rPr>
        <w:t>secventa</w:t>
      </w:r>
      <w:proofErr w:type="spellEnd"/>
      <w:r w:rsidR="7B0F2C4E">
        <w:rPr>
          <w:b w:val="0"/>
          <w:bCs w:val="0"/>
        </w:rPr>
        <w:t>?</w:t>
      </w:r>
      <w:r>
        <w:br/>
      </w:r>
      <w:r>
        <w:br/>
      </w:r>
      <w:r w:rsidRPr="0EE426A4" w:rsidR="7B0F2C4E">
        <w:rPr>
          <w:rFonts w:ascii="Courier New" w:hAnsi="Courier New" w:eastAsia="Courier New" w:cs="Courier New"/>
          <w:b w:val="0"/>
          <w:bCs w:val="0"/>
        </w:rPr>
        <w:t>MOV ECX,12h</w:t>
      </w:r>
      <w:r>
        <w:br/>
      </w:r>
      <w:proofErr w:type="spellStart"/>
      <w:r w:rsidRPr="0EE426A4" w:rsidR="7B0F2C4E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  <w:r w:rsidRPr="0EE426A4" w:rsidR="7B0F2C4E">
        <w:rPr>
          <w:rFonts w:ascii="Courier New" w:hAnsi="Courier New" w:eastAsia="Courier New" w:cs="Courier New"/>
          <w:b w:val="0"/>
          <w:bCs w:val="0"/>
        </w:rPr>
        <w:t>:</w:t>
      </w:r>
      <w:r>
        <w:br/>
      </w:r>
      <w:r w:rsidRPr="0EE426A4" w:rsidR="7B0F2C4E">
        <w:rPr>
          <w:rFonts w:ascii="Courier New" w:hAnsi="Courier New" w:eastAsia="Courier New" w:cs="Courier New"/>
          <w:b w:val="0"/>
          <w:bCs w:val="0"/>
        </w:rPr>
        <w:t xml:space="preserve">   SHR ECX, 1</w:t>
      </w:r>
      <w:r>
        <w:br/>
      </w:r>
      <w:r w:rsidRPr="0EE426A4" w:rsidR="7B0F2C4E">
        <w:rPr>
          <w:rFonts w:ascii="Courier New" w:hAnsi="Courier New" w:eastAsia="Courier New" w:cs="Courier New"/>
          <w:b w:val="0"/>
          <w:bCs w:val="0"/>
        </w:rPr>
        <w:t xml:space="preserve">LOOP </w:t>
      </w:r>
      <w:proofErr w:type="spellStart"/>
      <w:r w:rsidRPr="0EE426A4" w:rsidR="7B0F2C4E">
        <w:rPr>
          <w:rFonts w:ascii="Courier New" w:hAnsi="Courier New" w:eastAsia="Courier New" w:cs="Courier New"/>
          <w:b w:val="0"/>
          <w:bCs w:val="0"/>
        </w:rPr>
        <w:t>bucla</w:t>
      </w:r>
      <w:proofErr w:type="spellEnd"/>
    </w:p>
    <w:p w:rsidR="7B0F2C4E" w:rsidP="0EE426A4" w:rsidRDefault="7B0F2C4E" w14:paraId="51E2FD65" w14:textId="76C05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7B0F2C4E">
        <w:rPr>
          <w:b w:val="0"/>
          <w:bCs w:val="0"/>
        </w:rPr>
        <w:t>Raspuns</w:t>
      </w:r>
      <w:proofErr w:type="spellEnd"/>
      <w:r w:rsidR="7B0F2C4E">
        <w:rPr>
          <w:b w:val="0"/>
          <w:bCs w:val="0"/>
        </w:rPr>
        <w:t>:</w:t>
      </w:r>
    </w:p>
    <w:p w:rsidR="2DA0B900" w:rsidP="0EE426A4" w:rsidRDefault="2DA0B900" w14:paraId="6C3C59B3" w14:textId="505507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ns w:author="DANIEL ȘOFRAN" w:date="2021-10-29T14:46:32.747Z" w:id="1109892747"/>
          <w:b w:val="0"/>
          <w:bCs w:val="0"/>
        </w:rPr>
      </w:pPr>
      <w:r w:rsidR="2DA0B900">
        <w:rPr>
          <w:b w:val="0"/>
          <w:bCs w:val="0"/>
        </w:rPr>
        <w:t>P0: ECX = 12h = 00010010b</w:t>
      </w:r>
    </w:p>
    <w:p w:rsidR="2DA0B900" w:rsidP="0EE426A4" w:rsidRDefault="2DA0B900" w14:paraId="517BD2C7" w14:textId="07822F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DA0B900">
        <w:rPr>
          <w:b w:val="0"/>
          <w:bCs w:val="0"/>
        </w:rPr>
        <w:t>P1: ECX = 00001001b; ECX = 00001000b</w:t>
      </w:r>
    </w:p>
    <w:p w:rsidR="1A6EBE97" w:rsidP="0EE426A4" w:rsidRDefault="1A6EBE97" w14:paraId="5897BEAF" w14:textId="42A37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A6EBE97">
        <w:rPr>
          <w:b w:val="0"/>
          <w:bCs w:val="0"/>
        </w:rPr>
        <w:t>P2: ECX = 00000100b; ECX = 00000011b</w:t>
      </w:r>
    </w:p>
    <w:p w:rsidR="1A6EBE97" w:rsidP="0EE426A4" w:rsidRDefault="1A6EBE97" w14:paraId="27440201" w14:textId="55BD4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A6EBE97">
        <w:rPr>
          <w:b w:val="0"/>
          <w:bCs w:val="0"/>
        </w:rPr>
        <w:t xml:space="preserve">P3: ECX = 00000001b; ECX = 0b =&gt; se </w:t>
      </w:r>
      <w:proofErr w:type="spellStart"/>
      <w:r w:rsidR="1A6EBE97">
        <w:rPr>
          <w:b w:val="0"/>
          <w:bCs w:val="0"/>
        </w:rPr>
        <w:t>iese</w:t>
      </w:r>
      <w:proofErr w:type="spellEnd"/>
      <w:r w:rsidR="1A6EBE97">
        <w:rPr>
          <w:b w:val="0"/>
          <w:bCs w:val="0"/>
        </w:rPr>
        <w:t xml:space="preserve"> din loop </w:t>
      </w:r>
      <w:proofErr w:type="spellStart"/>
      <w:r w:rsidR="1A6EBE97">
        <w:rPr>
          <w:b w:val="0"/>
          <w:bCs w:val="0"/>
        </w:rPr>
        <w:t>după</w:t>
      </w:r>
      <w:proofErr w:type="spellEnd"/>
      <w:r w:rsidR="1A6EBE97">
        <w:rPr>
          <w:b w:val="0"/>
          <w:bCs w:val="0"/>
        </w:rPr>
        <w:t xml:space="preserve"> 3 </w:t>
      </w:r>
      <w:proofErr w:type="spellStart"/>
      <w:r w:rsidR="1A6EBE97">
        <w:rPr>
          <w:b w:val="0"/>
          <w:bCs w:val="0"/>
        </w:rPr>
        <w:t>pași</w:t>
      </w:r>
      <w:proofErr w:type="spellEnd"/>
    </w:p>
    <w:p w:rsidR="5EF6080A" w:rsidP="0EE426A4" w:rsidRDefault="5EF6080A" w14:paraId="51F4A9DB" w14:textId="6137E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EF6080A">
        <w:rPr>
          <w:b w:val="0"/>
          <w:bCs w:val="0"/>
        </w:rPr>
        <w:t xml:space="preserve">5) </w:t>
      </w:r>
      <w:proofErr w:type="spellStart"/>
      <w:r w:rsidR="5EF6080A">
        <w:rPr>
          <w:b w:val="0"/>
          <w:bCs w:val="0"/>
        </w:rPr>
        <w:t>Reprezentati</w:t>
      </w:r>
      <w:proofErr w:type="spellEnd"/>
      <w:r w:rsidR="5EF6080A">
        <w:rPr>
          <w:b w:val="0"/>
          <w:bCs w:val="0"/>
        </w:rPr>
        <w:t xml:space="preserve"> in memorie urmatorul segment de date:</w:t>
      </w:r>
    </w:p>
    <w:p w:rsidR="5EF6080A" w:rsidP="0EE426A4" w:rsidRDefault="5EF6080A" w14:paraId="2B93CDEA" w14:textId="4BE9B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EF6080A">
        <w:rPr>
          <w:b w:val="0"/>
          <w:bCs w:val="0"/>
        </w:rPr>
        <w:t xml:space="preserve">A1 </w:t>
      </w:r>
      <w:proofErr w:type="spellStart"/>
      <w:r w:rsidR="5EF6080A">
        <w:rPr>
          <w:b w:val="0"/>
          <w:bCs w:val="0"/>
        </w:rPr>
        <w:t>db</w:t>
      </w:r>
      <w:proofErr w:type="spellEnd"/>
      <w:r w:rsidR="5EF6080A">
        <w:rPr>
          <w:b w:val="0"/>
          <w:bCs w:val="0"/>
        </w:rPr>
        <w:t xml:space="preserve"> ‘24’, ‘68’</w:t>
      </w:r>
      <w:r w:rsidR="35972E8B">
        <w:rPr>
          <w:b w:val="0"/>
          <w:bCs w:val="0"/>
        </w:rPr>
        <w:t>; |</w:t>
      </w:r>
      <w:r w:rsidR="50D1205A">
        <w:rPr>
          <w:b w:val="0"/>
          <w:bCs w:val="0"/>
        </w:rPr>
        <w:t>’2</w:t>
      </w:r>
      <w:r w:rsidR="35972E8B">
        <w:rPr>
          <w:b w:val="0"/>
          <w:bCs w:val="0"/>
        </w:rPr>
        <w:t xml:space="preserve"> </w:t>
      </w:r>
      <w:r w:rsidR="5C591D6C">
        <w:rPr>
          <w:b w:val="0"/>
          <w:bCs w:val="0"/>
        </w:rPr>
        <w:t>‘|’4’|’6’|’8’|</w:t>
      </w:r>
      <w:r>
        <w:tab/>
      </w:r>
      <w:r>
        <w:br/>
      </w:r>
      <w:r w:rsidR="36DD6798">
        <w:rPr>
          <w:b w:val="0"/>
          <w:bCs w:val="0"/>
        </w:rPr>
        <w:t xml:space="preserve">A2 </w:t>
      </w:r>
      <w:proofErr w:type="spellStart"/>
      <w:r w:rsidR="36DD6798">
        <w:rPr>
          <w:b w:val="0"/>
          <w:bCs w:val="0"/>
        </w:rPr>
        <w:t>dw</w:t>
      </w:r>
      <w:proofErr w:type="spellEnd"/>
      <w:r w:rsidR="36DD6798">
        <w:rPr>
          <w:b w:val="0"/>
          <w:bCs w:val="0"/>
        </w:rPr>
        <w:t xml:space="preserve"> 24, 68</w:t>
      </w:r>
      <w:r w:rsidR="67F31916">
        <w:rPr>
          <w:b w:val="0"/>
          <w:bCs w:val="0"/>
        </w:rPr>
        <w:t xml:space="preserve">    ;|18h|00h|44</w:t>
      </w:r>
      <w:r w:rsidR="0993A14A">
        <w:rPr>
          <w:b w:val="0"/>
          <w:bCs w:val="0"/>
        </w:rPr>
        <w:t>h|00h|</w:t>
      </w:r>
      <w:r>
        <w:br/>
      </w:r>
      <w:r w:rsidR="17B5FCD2">
        <w:rPr>
          <w:b w:val="0"/>
          <w:bCs w:val="0"/>
        </w:rPr>
        <w:t xml:space="preserve">A3 </w:t>
      </w:r>
      <w:proofErr w:type="spellStart"/>
      <w:r w:rsidR="17B5FCD2">
        <w:rPr>
          <w:b w:val="0"/>
          <w:bCs w:val="0"/>
        </w:rPr>
        <w:t>db</w:t>
      </w:r>
      <w:proofErr w:type="spellEnd"/>
      <w:r w:rsidR="17B5FCD2">
        <w:rPr>
          <w:b w:val="0"/>
          <w:bCs w:val="0"/>
        </w:rPr>
        <w:t xml:space="preserve"> 2,4,6,8</w:t>
      </w:r>
      <w:r w:rsidR="36C5249B">
        <w:rPr>
          <w:b w:val="0"/>
          <w:bCs w:val="0"/>
        </w:rPr>
        <w:t xml:space="preserve">  </w:t>
      </w:r>
      <w:r>
        <w:tab/>
      </w:r>
      <w:r w:rsidR="36C5249B">
        <w:rPr>
          <w:b w:val="0"/>
          <w:bCs w:val="0"/>
        </w:rPr>
        <w:t>;|02h|04h|06h|08h|</w:t>
      </w:r>
      <w:r>
        <w:br/>
      </w:r>
      <w:r w:rsidR="3B0ACA23">
        <w:rPr>
          <w:b w:val="0"/>
          <w:bCs w:val="0"/>
        </w:rPr>
        <w:t xml:space="preserve">A4 </w:t>
      </w:r>
      <w:proofErr w:type="spellStart"/>
      <w:r w:rsidR="3B0ACA23">
        <w:rPr>
          <w:b w:val="0"/>
          <w:bCs w:val="0"/>
        </w:rPr>
        <w:t>dw</w:t>
      </w:r>
      <w:proofErr w:type="spellEnd"/>
      <w:r w:rsidR="3B0ACA23">
        <w:rPr>
          <w:b w:val="0"/>
          <w:bCs w:val="0"/>
        </w:rPr>
        <w:t xml:space="preserve"> 2,4,6,8</w:t>
      </w:r>
      <w:r>
        <w:tab/>
      </w:r>
      <w:r>
        <w:tab/>
      </w:r>
      <w:r w:rsidR="79A1763A">
        <w:rPr>
          <w:b w:val="0"/>
          <w:bCs w:val="0"/>
        </w:rPr>
        <w:t>;|02h|00h|04h|00h|06h|00|08h|00h|</w:t>
      </w:r>
      <w:r>
        <w:br/>
      </w:r>
      <w:proofErr w:type="gramStart"/>
      <w:r w:rsidR="6DDCADB6">
        <w:rPr>
          <w:b w:val="0"/>
          <w:bCs w:val="0"/>
        </w:rPr>
        <w:t>;</w:t>
      </w:r>
      <w:r w:rsidR="5AF9A4E7">
        <w:rPr>
          <w:b w:val="0"/>
          <w:bCs w:val="0"/>
        </w:rPr>
        <w:t>A</w:t>
      </w:r>
      <w:proofErr w:type="gramEnd"/>
      <w:r w:rsidR="5AF9A4E7">
        <w:rPr>
          <w:b w:val="0"/>
          <w:bCs w:val="0"/>
        </w:rPr>
        <w:t xml:space="preserve">5 </w:t>
      </w:r>
      <w:proofErr w:type="spellStart"/>
      <w:r w:rsidR="5AF9A4E7">
        <w:rPr>
          <w:b w:val="0"/>
          <w:bCs w:val="0"/>
        </w:rPr>
        <w:t>db</w:t>
      </w:r>
      <w:proofErr w:type="spellEnd"/>
      <w:r w:rsidR="5AF9A4E7">
        <w:rPr>
          <w:b w:val="0"/>
          <w:bCs w:val="0"/>
        </w:rPr>
        <w:t xml:space="preserve"> 2468h</w:t>
      </w:r>
      <w:r>
        <w:tab/>
      </w:r>
      <w:r>
        <w:tab/>
      </w:r>
      <w:r w:rsidR="7185DE1F">
        <w:rPr>
          <w:b w:val="0"/>
          <w:bCs w:val="0"/>
        </w:rPr>
        <w:t>;</w:t>
      </w:r>
      <w:r w:rsidR="491A9196">
        <w:rPr>
          <w:b w:val="0"/>
          <w:bCs w:val="0"/>
        </w:rPr>
        <w:t xml:space="preserve">2468h </w:t>
      </w:r>
      <w:proofErr w:type="spellStart"/>
      <w:r w:rsidR="491A9196">
        <w:rPr>
          <w:b w:val="0"/>
          <w:bCs w:val="0"/>
        </w:rPr>
        <w:t>este</w:t>
      </w:r>
      <w:proofErr w:type="spellEnd"/>
      <w:r w:rsidR="491A9196">
        <w:rPr>
          <w:b w:val="0"/>
          <w:bCs w:val="0"/>
        </w:rPr>
        <w:t xml:space="preserve"> word </w:t>
      </w:r>
      <w:proofErr w:type="spellStart"/>
      <w:r w:rsidR="491A9196">
        <w:rPr>
          <w:b w:val="0"/>
          <w:bCs w:val="0"/>
        </w:rPr>
        <w:t>si</w:t>
      </w:r>
      <w:proofErr w:type="spellEnd"/>
      <w:r w:rsidR="491A9196">
        <w:rPr>
          <w:b w:val="0"/>
          <w:bCs w:val="0"/>
        </w:rPr>
        <w:t xml:space="preserve"> nu </w:t>
      </w:r>
      <w:proofErr w:type="spellStart"/>
      <w:r w:rsidR="491A9196">
        <w:rPr>
          <w:b w:val="0"/>
          <w:bCs w:val="0"/>
        </w:rPr>
        <w:t>incape</w:t>
      </w:r>
      <w:proofErr w:type="spellEnd"/>
      <w:r w:rsidR="491A9196">
        <w:rPr>
          <w:b w:val="0"/>
          <w:bCs w:val="0"/>
        </w:rPr>
        <w:t xml:space="preserve"> pe byte =&gt; </w:t>
      </w:r>
      <w:proofErr w:type="spellStart"/>
      <w:r w:rsidR="491A9196">
        <w:rPr>
          <w:b w:val="0"/>
          <w:bCs w:val="0"/>
        </w:rPr>
        <w:t>eroare</w:t>
      </w:r>
      <w:proofErr w:type="spellEnd"/>
      <w:r>
        <w:br/>
      </w:r>
      <w:r w:rsidR="4EE50A91">
        <w:rPr>
          <w:b w:val="0"/>
          <w:bCs w:val="0"/>
        </w:rPr>
        <w:t xml:space="preserve">A6 </w:t>
      </w:r>
      <w:proofErr w:type="spellStart"/>
      <w:r w:rsidR="4EE50A91">
        <w:rPr>
          <w:b w:val="0"/>
          <w:bCs w:val="0"/>
        </w:rPr>
        <w:t>dw</w:t>
      </w:r>
      <w:proofErr w:type="spellEnd"/>
      <w:r w:rsidR="4EE50A91">
        <w:rPr>
          <w:b w:val="0"/>
          <w:bCs w:val="0"/>
        </w:rPr>
        <w:t xml:space="preserve"> 24h, 68h</w:t>
      </w:r>
      <w:r>
        <w:tab/>
      </w:r>
      <w:r w:rsidR="62027BBA">
        <w:rPr>
          <w:b w:val="0"/>
          <w:bCs w:val="0"/>
        </w:rPr>
        <w:t xml:space="preserve">       ;|24h|00h|68h|00h|</w:t>
      </w:r>
      <w:r>
        <w:br/>
      </w:r>
      <w:r w:rsidR="2F263B80">
        <w:rPr>
          <w:b w:val="0"/>
          <w:bCs w:val="0"/>
        </w:rPr>
        <w:t>A7 dd  02040608h</w:t>
      </w:r>
      <w:r>
        <w:tab/>
      </w:r>
      <w:r w:rsidR="400FE155">
        <w:rPr>
          <w:b w:val="0"/>
          <w:bCs w:val="0"/>
        </w:rPr>
        <w:t>;|08h|06h|04h|02h|</w:t>
      </w:r>
      <w:r>
        <w:br/>
      </w:r>
      <w:r w:rsidR="50BD333C">
        <w:rPr>
          <w:b w:val="0"/>
          <w:bCs w:val="0"/>
        </w:rPr>
        <w:t xml:space="preserve">A8 </w:t>
      </w:r>
      <w:proofErr w:type="spellStart"/>
      <w:r w:rsidR="50BD333C">
        <w:rPr>
          <w:b w:val="0"/>
          <w:bCs w:val="0"/>
        </w:rPr>
        <w:t>db</w:t>
      </w:r>
      <w:proofErr w:type="spellEnd"/>
      <w:r w:rsidR="50BD333C">
        <w:rPr>
          <w:b w:val="0"/>
          <w:bCs w:val="0"/>
        </w:rPr>
        <w:t xml:space="preserve"> 24h, 68h</w:t>
      </w:r>
      <w:r>
        <w:tab/>
      </w:r>
      <w:r>
        <w:tab/>
      </w:r>
      <w:r w:rsidR="30998BFB">
        <w:rPr>
          <w:b w:val="0"/>
          <w:bCs w:val="0"/>
        </w:rPr>
        <w:t>;|24h|68h|</w:t>
      </w:r>
      <w:r>
        <w:br/>
      </w:r>
      <w:r w:rsidR="10A59772">
        <w:rPr>
          <w:b w:val="0"/>
          <w:bCs w:val="0"/>
        </w:rPr>
        <w:t xml:space="preserve">A9 </w:t>
      </w:r>
      <w:proofErr w:type="spellStart"/>
      <w:r w:rsidR="10A59772">
        <w:rPr>
          <w:b w:val="0"/>
          <w:bCs w:val="0"/>
        </w:rPr>
        <w:t>dw</w:t>
      </w:r>
      <w:proofErr w:type="spellEnd"/>
      <w:r w:rsidR="10A59772">
        <w:rPr>
          <w:b w:val="0"/>
          <w:bCs w:val="0"/>
        </w:rPr>
        <w:t xml:space="preserve"> 2468h</w:t>
      </w:r>
      <w:r>
        <w:tab/>
      </w:r>
      <w:r>
        <w:tab/>
      </w:r>
      <w:r w:rsidR="0BD40581">
        <w:rPr>
          <w:b w:val="0"/>
          <w:bCs w:val="0"/>
        </w:rPr>
        <w:t>;|68h|24h|</w:t>
      </w:r>
    </w:p>
    <w:p w:rsidR="7092E353" w:rsidP="0EE426A4" w:rsidRDefault="7092E353" w14:paraId="04855DBC" w14:textId="72DD87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92E353">
        <w:rPr>
          <w:b w:val="0"/>
          <w:bCs w:val="0"/>
        </w:rPr>
        <w:t>24 = 18h</w:t>
      </w:r>
    </w:p>
    <w:p w:rsidR="7092E353" w:rsidP="0EE426A4" w:rsidRDefault="7092E353" w14:paraId="528D5E1E" w14:textId="7D325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092E353">
        <w:rPr>
          <w:b w:val="0"/>
          <w:bCs w:val="0"/>
        </w:rPr>
        <w:t>68 = 44h</w:t>
      </w:r>
    </w:p>
    <w:p w:rsidR="5D8CC0DA" w:rsidP="0EE426A4" w:rsidRDefault="5D8CC0DA" w14:paraId="75470652" w14:textId="77FEFE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D8CC0DA">
        <w:rPr>
          <w:b w:val="0"/>
          <w:bCs w:val="0"/>
        </w:rPr>
        <w:t xml:space="preserve">6) Se da un sir de </w:t>
      </w:r>
      <w:proofErr w:type="spellStart"/>
      <w:r w:rsidR="5D8CC0DA">
        <w:rPr>
          <w:b w:val="0"/>
          <w:bCs w:val="0"/>
        </w:rPr>
        <w:t>cuvinte</w:t>
      </w:r>
      <w:proofErr w:type="spellEnd"/>
      <w:r w:rsidR="5D8CC0DA">
        <w:rPr>
          <w:b w:val="0"/>
          <w:bCs w:val="0"/>
        </w:rPr>
        <w:t xml:space="preserve">. Sa se </w:t>
      </w:r>
      <w:proofErr w:type="spellStart"/>
      <w:r w:rsidR="5D8CC0DA">
        <w:rPr>
          <w:b w:val="0"/>
          <w:bCs w:val="0"/>
        </w:rPr>
        <w:t>adune</w:t>
      </w:r>
      <w:proofErr w:type="spellEnd"/>
      <w:r w:rsidR="5D8CC0DA">
        <w:rPr>
          <w:b w:val="0"/>
          <w:bCs w:val="0"/>
        </w:rPr>
        <w:t xml:space="preserve"> in </w:t>
      </w:r>
      <w:proofErr w:type="spellStart"/>
      <w:r w:rsidR="5D8CC0DA">
        <w:rPr>
          <w:b w:val="0"/>
          <w:bCs w:val="0"/>
        </w:rPr>
        <w:t>cuvantul</w:t>
      </w:r>
      <w:proofErr w:type="spellEnd"/>
      <w:r w:rsidR="5D8CC0DA">
        <w:rPr>
          <w:b w:val="0"/>
          <w:bCs w:val="0"/>
        </w:rPr>
        <w:t xml:space="preserve"> A </w:t>
      </w:r>
      <w:proofErr w:type="spellStart"/>
      <w:r w:rsidR="5D8CC0DA">
        <w:rPr>
          <w:b w:val="0"/>
          <w:bCs w:val="0"/>
        </w:rPr>
        <w:t>numerele</w:t>
      </w:r>
      <w:proofErr w:type="spellEnd"/>
      <w:r w:rsidR="5D8CC0DA">
        <w:rPr>
          <w:b w:val="0"/>
          <w:bCs w:val="0"/>
        </w:rPr>
        <w:t xml:space="preserve"> </w:t>
      </w:r>
      <w:proofErr w:type="spellStart"/>
      <w:r w:rsidR="5D8CC0DA">
        <w:rPr>
          <w:b w:val="0"/>
          <w:bCs w:val="0"/>
        </w:rPr>
        <w:t>formate</w:t>
      </w:r>
      <w:proofErr w:type="spellEnd"/>
      <w:r w:rsidR="5D8CC0DA">
        <w:rPr>
          <w:b w:val="0"/>
          <w:bCs w:val="0"/>
        </w:rPr>
        <w:t xml:space="preserve"> de </w:t>
      </w:r>
      <w:proofErr w:type="spellStart"/>
      <w:r w:rsidR="5D8CC0DA">
        <w:rPr>
          <w:b w:val="0"/>
          <w:bCs w:val="0"/>
        </w:rPr>
        <w:t>bitii</w:t>
      </w:r>
      <w:proofErr w:type="spellEnd"/>
      <w:r w:rsidR="5D8CC0DA">
        <w:rPr>
          <w:b w:val="0"/>
          <w:bCs w:val="0"/>
        </w:rPr>
        <w:t xml:space="preserve"> </w:t>
      </w:r>
      <w:r w:rsidR="5CA4499A">
        <w:rPr>
          <w:b w:val="0"/>
          <w:bCs w:val="0"/>
        </w:rPr>
        <w:t xml:space="preserve">6-9 din </w:t>
      </w:r>
      <w:proofErr w:type="spellStart"/>
      <w:r w:rsidR="5CA4499A">
        <w:rPr>
          <w:b w:val="0"/>
          <w:bCs w:val="0"/>
        </w:rPr>
        <w:t>fiecare</w:t>
      </w:r>
      <w:proofErr w:type="spellEnd"/>
      <w:r w:rsidR="5CA4499A">
        <w:rPr>
          <w:b w:val="0"/>
          <w:bCs w:val="0"/>
        </w:rPr>
        <w:t xml:space="preserve"> </w:t>
      </w:r>
      <w:proofErr w:type="spellStart"/>
      <w:r w:rsidR="5CA4499A">
        <w:rPr>
          <w:b w:val="0"/>
          <w:bCs w:val="0"/>
        </w:rPr>
        <w:t>cuvant</w:t>
      </w:r>
      <w:proofErr w:type="spellEnd"/>
      <w:r w:rsidR="5CA4499A">
        <w:rPr>
          <w:b w:val="0"/>
          <w:bCs w:val="0"/>
        </w:rPr>
        <w:t xml:space="preserve"> al sirului.</w:t>
      </w:r>
    </w:p>
    <w:p w:rsidR="5CA4499A" w:rsidP="0EE426A4" w:rsidRDefault="5CA4499A" w14:paraId="00C77D9D" w14:textId="63B4B0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CA4499A">
        <w:rPr>
          <w:b w:val="0"/>
          <w:bCs w:val="0"/>
        </w:rPr>
        <w:t xml:space="preserve">Ex: </w:t>
      </w:r>
      <w:r>
        <w:br/>
      </w:r>
      <w:r w:rsidR="15D848DD">
        <w:rPr>
          <w:b w:val="0"/>
          <w:bCs w:val="0"/>
        </w:rPr>
        <w:t xml:space="preserve">S </w:t>
      </w:r>
      <w:proofErr w:type="spellStart"/>
      <w:r w:rsidR="15D848DD">
        <w:rPr>
          <w:b w:val="0"/>
          <w:bCs w:val="0"/>
        </w:rPr>
        <w:t>dw</w:t>
      </w:r>
      <w:proofErr w:type="spellEnd"/>
      <w:r w:rsidR="15D848DD">
        <w:rPr>
          <w:b w:val="0"/>
          <w:bCs w:val="0"/>
        </w:rPr>
        <w:t xml:space="preserve"> 1234h, 4567h, 7654h</w:t>
      </w:r>
      <w:r>
        <w:br/>
      </w:r>
      <w:r w:rsidR="12A9648F">
        <w:rPr>
          <w:b w:val="0"/>
          <w:bCs w:val="0"/>
        </w:rPr>
        <w:t>1234h = 000100</w:t>
      </w:r>
      <w:r w:rsidRPr="0EE426A4" w:rsidR="12A9648F">
        <w:rPr>
          <w:b w:val="1"/>
          <w:bCs w:val="1"/>
        </w:rPr>
        <w:t>1000</w:t>
      </w:r>
      <w:r w:rsidR="12A9648F">
        <w:rPr>
          <w:b w:val="0"/>
          <w:bCs w:val="0"/>
        </w:rPr>
        <w:t>110100b =&gt; 1000b = 8</w:t>
      </w:r>
      <w:r>
        <w:br/>
      </w:r>
      <w:r w:rsidR="0829F8EF">
        <w:rPr>
          <w:b w:val="0"/>
          <w:bCs w:val="0"/>
        </w:rPr>
        <w:t>4567h …</w:t>
      </w:r>
      <w:r>
        <w:br/>
      </w:r>
      <w:r w:rsidR="33642B69">
        <w:rPr>
          <w:b w:val="0"/>
          <w:bCs w:val="0"/>
        </w:rPr>
        <w:t>7654h …</w:t>
      </w:r>
      <w:r>
        <w:br/>
      </w:r>
      <w:r w:rsidR="21062434">
        <w:rPr>
          <w:b w:val="0"/>
          <w:bCs w:val="0"/>
        </w:rPr>
        <w:t xml:space="preserve">8+ … + … = </w:t>
      </w:r>
      <w:proofErr w:type="spellStart"/>
      <w:r w:rsidR="21062434">
        <w:rPr>
          <w:b w:val="0"/>
          <w:bCs w:val="0"/>
        </w:rPr>
        <w:t>rezultatul</w:t>
      </w:r>
      <w:proofErr w:type="spellEnd"/>
      <w:r w:rsidR="21062434">
        <w:rPr>
          <w:b w:val="0"/>
          <w:bCs w:val="0"/>
        </w:rPr>
        <w:t xml:space="preserve"> in </w:t>
      </w:r>
      <w:proofErr w:type="spellStart"/>
      <w:r w:rsidR="21062434">
        <w:rPr>
          <w:b w:val="0"/>
          <w:bCs w:val="0"/>
        </w:rPr>
        <w:t>cuvantul</w:t>
      </w:r>
      <w:proofErr w:type="spellEnd"/>
      <w:r w:rsidR="21062434">
        <w:rPr>
          <w:b w:val="0"/>
          <w:bCs w:val="0"/>
        </w:rPr>
        <w:t xml:space="preserve"> 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E426A4" w:rsidTr="0EE426A4" w14:paraId="711A9CF4">
        <w:tc>
          <w:tcPr>
            <w:tcW w:w="4680" w:type="dxa"/>
            <w:tcMar/>
          </w:tcPr>
          <w:p w:rsidR="21062434" w:rsidP="0EE426A4" w:rsidRDefault="21062434" w14:paraId="58449A89" w14:textId="443805E1">
            <w:pPr>
              <w:pStyle w:val="Normal"/>
              <w:bidi w:val="0"/>
              <w:rPr>
                <w:b w:val="0"/>
                <w:bCs w:val="0"/>
              </w:rPr>
            </w:pPr>
            <w:r w:rsidR="21062434">
              <w:rPr>
                <w:b w:val="0"/>
                <w:bCs w:val="0"/>
              </w:rPr>
              <w:t>Data segment</w:t>
            </w:r>
          </w:p>
        </w:tc>
        <w:tc>
          <w:tcPr>
            <w:tcW w:w="4680" w:type="dxa"/>
            <w:tcMar/>
          </w:tcPr>
          <w:p w:rsidR="21062434" w:rsidP="0EE426A4" w:rsidRDefault="21062434" w14:paraId="38A569C8" w14:textId="2BC05714">
            <w:pPr>
              <w:pStyle w:val="Normal"/>
              <w:bidi w:val="0"/>
              <w:rPr>
                <w:b w:val="0"/>
                <w:bCs w:val="0"/>
              </w:rPr>
            </w:pPr>
            <w:r w:rsidR="21062434">
              <w:rPr>
                <w:b w:val="0"/>
                <w:bCs w:val="0"/>
              </w:rPr>
              <w:t>Code segment</w:t>
            </w:r>
          </w:p>
        </w:tc>
      </w:tr>
      <w:tr w:rsidR="0EE426A4" w:rsidTr="0EE426A4" w14:paraId="00F231B3">
        <w:tc>
          <w:tcPr>
            <w:tcW w:w="9360" w:type="dxa"/>
            <w:gridSpan w:val="2"/>
            <w:tcMar/>
          </w:tcPr>
          <w:p w:rsidR="02FCC155" w:rsidP="0EE426A4" w:rsidRDefault="02FCC155" w14:paraId="41C1D7D1" w14:textId="662B7E94">
            <w:pPr>
              <w:pStyle w:val="Normal"/>
              <w:bidi w:val="0"/>
              <w:rPr>
                <w:b w:val="0"/>
                <w:bCs w:val="0"/>
              </w:rPr>
            </w:pPr>
            <w:r w:rsidR="02FCC155">
              <w:rPr>
                <w:b w:val="0"/>
                <w:bCs w:val="0"/>
              </w:rPr>
              <w:t>Varianta 1</w:t>
            </w:r>
          </w:p>
        </w:tc>
      </w:tr>
      <w:tr w:rsidR="0EE426A4" w:rsidTr="0EE426A4" w14:paraId="6DD0C1F5">
        <w:tc>
          <w:tcPr>
            <w:tcW w:w="4680" w:type="dxa"/>
            <w:tcMar/>
          </w:tcPr>
          <w:p w:rsidR="21062434" w:rsidP="0EE426A4" w:rsidRDefault="21062434" w14:paraId="583DCDBC" w14:textId="50A603C3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21062434">
              <w:rPr>
                <w:rFonts w:ascii="Courier New" w:hAnsi="Courier New" w:eastAsia="Courier New" w:cs="Courier New"/>
                <w:b w:val="0"/>
                <w:bCs w:val="0"/>
              </w:rPr>
              <w:t xml:space="preserve">S </w:t>
            </w:r>
            <w:proofErr w:type="spellStart"/>
            <w:r w:rsidRPr="0EE426A4" w:rsidR="21062434">
              <w:rPr>
                <w:rFonts w:ascii="Courier New" w:hAnsi="Courier New" w:eastAsia="Courier New" w:cs="Courier New"/>
                <w:b w:val="0"/>
                <w:bCs w:val="0"/>
              </w:rPr>
              <w:t>dw</w:t>
            </w:r>
            <w:proofErr w:type="spellEnd"/>
            <w:r w:rsidRPr="0EE426A4" w:rsidR="21062434">
              <w:rPr>
                <w:rFonts w:ascii="Courier New" w:hAnsi="Courier New" w:eastAsia="Courier New" w:cs="Courier New"/>
                <w:b w:val="0"/>
                <w:bCs w:val="0"/>
              </w:rPr>
              <w:t xml:space="preserve"> 1234h, 4567h, 7654h</w:t>
            </w:r>
            <w:r>
              <w:br/>
            </w:r>
            <w:r w:rsidRPr="0EE426A4" w:rsidR="596AF148">
              <w:rPr>
                <w:rFonts w:ascii="Courier New" w:hAnsi="Courier New" w:eastAsia="Courier New" w:cs="Courier New"/>
                <w:b w:val="0"/>
                <w:bCs w:val="0"/>
              </w:rPr>
              <w:t>LS EQU ($-S) / 2</w:t>
            </w:r>
            <w:r>
              <w:br/>
            </w:r>
            <w:r w:rsidRPr="0EE426A4" w:rsidR="46D1FA42">
              <w:rPr>
                <w:rFonts w:ascii="Courier New" w:hAnsi="Courier New" w:eastAsia="Courier New" w:cs="Courier New"/>
                <w:b w:val="0"/>
                <w:bCs w:val="0"/>
              </w:rPr>
              <w:t>A DW 0</w:t>
            </w:r>
          </w:p>
        </w:tc>
        <w:tc>
          <w:tcPr>
            <w:tcW w:w="4680" w:type="dxa"/>
            <w:tcMar/>
          </w:tcPr>
          <w:p w:rsidR="36843008" w:rsidP="0EE426A4" w:rsidRDefault="36843008" w14:paraId="5D2EF96B" w14:textId="4EFE0145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 xml:space="preserve">mov </w:t>
            </w:r>
            <w:proofErr w:type="spellStart"/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e</w:t>
            </w:r>
            <w:r w:rsidRPr="0EE426A4" w:rsidR="33CDFA6B">
              <w:rPr>
                <w:rFonts w:ascii="Courier New" w:hAnsi="Courier New" w:eastAsia="Courier New" w:cs="Courier New"/>
                <w:b w:val="0"/>
                <w:bCs w:val="0"/>
              </w:rPr>
              <w:t>b</w:t>
            </w:r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x</w:t>
            </w:r>
            <w:proofErr w:type="spellEnd"/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, 0</w:t>
            </w:r>
          </w:p>
          <w:p w:rsidR="36843008" w:rsidP="0EE426A4" w:rsidRDefault="36843008" w14:paraId="3D585CDF" w14:textId="2DD72F03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proofErr w:type="spellStart"/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repeta</w:t>
            </w:r>
            <w:proofErr w:type="spellEnd"/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:</w:t>
            </w:r>
          </w:p>
          <w:p w:rsidR="3EA6F881" w:rsidP="0EE426A4" w:rsidRDefault="3EA6F881" w14:paraId="65935242" w14:textId="24965A24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3EA6F881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Mov ax, [</w:t>
            </w:r>
            <w:proofErr w:type="spellStart"/>
            <w:r w:rsidRPr="0EE426A4" w:rsidR="5739E3C5">
              <w:rPr>
                <w:rFonts w:ascii="Courier New" w:hAnsi="Courier New" w:eastAsia="Courier New" w:cs="Courier New"/>
                <w:b w:val="0"/>
                <w:bCs w:val="0"/>
              </w:rPr>
              <w:t>s</w:t>
            </w:r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+e</w:t>
            </w:r>
            <w:r w:rsidRPr="0EE426A4" w:rsidR="2BA82A3D">
              <w:rPr>
                <w:rFonts w:ascii="Courier New" w:hAnsi="Courier New" w:eastAsia="Courier New" w:cs="Courier New"/>
                <w:b w:val="0"/>
                <w:bCs w:val="0"/>
              </w:rPr>
              <w:t>b</w:t>
            </w:r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x</w:t>
            </w:r>
            <w:proofErr w:type="spellEnd"/>
            <w:r w:rsidRPr="0EE426A4" w:rsidR="36843008">
              <w:rPr>
                <w:rFonts w:ascii="Courier New" w:hAnsi="Courier New" w:eastAsia="Courier New" w:cs="Courier New"/>
                <w:b w:val="0"/>
                <w:bCs w:val="0"/>
              </w:rPr>
              <w:t>]</w:t>
            </w:r>
            <w:r>
              <w:br/>
            </w:r>
            <w:r w:rsidRPr="0EE426A4" w:rsidR="261470F5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 xml:space="preserve">and ax, </w:t>
            </w:r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</w:rPr>
              <w:t>1111</w:t>
            </w: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000000b</w:t>
            </w:r>
          </w:p>
          <w:p w:rsidR="003688F9" w:rsidP="0EE426A4" w:rsidRDefault="003688F9" w14:paraId="01B5C0A6" w14:textId="42B860F8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003688F9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Mov cl, 6</w:t>
            </w:r>
          </w:p>
          <w:p w:rsidR="74B9311E" w:rsidP="0EE426A4" w:rsidRDefault="74B9311E" w14:paraId="1D95FF36" w14:textId="3847784D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74B9311E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proofErr w:type="spellStart"/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Shr</w:t>
            </w:r>
            <w:proofErr w:type="spellEnd"/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 xml:space="preserve"> ax, cl</w:t>
            </w:r>
          </w:p>
          <w:p w:rsidR="5ABDC770" w:rsidP="0EE426A4" w:rsidRDefault="5ABDC770" w14:paraId="6E9191B0" w14:textId="0F254E35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5ABDC770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Add [A], ax</w:t>
            </w:r>
          </w:p>
          <w:p w:rsidR="6F46B0F7" w:rsidP="0EE426A4" w:rsidRDefault="6F46B0F7" w14:paraId="6C68BE44" w14:textId="02BCC173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r w:rsidRPr="0EE426A4" w:rsidR="3BCAC638">
              <w:rPr>
                <w:rFonts w:ascii="Courier New" w:hAnsi="Courier New" w:eastAsia="Courier New" w:cs="Courier New"/>
                <w:b w:val="0"/>
                <w:bCs w:val="0"/>
              </w:rPr>
              <w:t xml:space="preserve">Add </w:t>
            </w:r>
            <w:proofErr w:type="spellStart"/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ebx</w:t>
            </w:r>
            <w:proofErr w:type="spellEnd"/>
            <w:r w:rsidRPr="0EE426A4" w:rsidR="2A4E3890">
              <w:rPr>
                <w:rFonts w:ascii="Courier New" w:hAnsi="Courier New" w:eastAsia="Courier New" w:cs="Courier New"/>
                <w:b w:val="0"/>
                <w:bCs w:val="0"/>
              </w:rPr>
              <w:t>, 2</w:t>
            </w:r>
            <w:r>
              <w:br/>
            </w:r>
            <w:r w:rsidRPr="0EE426A4" w:rsidR="43CF458F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  mov edx, ebx</w:t>
            </w:r>
          </w:p>
          <w:p w:rsidR="43CF458F" w:rsidP="0EE426A4" w:rsidRDefault="43CF458F" w14:paraId="04657F69" w14:textId="39985FC6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0EE426A4" w:rsidR="43CF458F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  shr edx,1</w:t>
            </w:r>
          </w:p>
          <w:p w:rsidR="6F46B0F7" w:rsidP="0EE426A4" w:rsidRDefault="6F46B0F7" w14:paraId="2478B774" w14:textId="3AC08DAD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</w:pP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 xml:space="preserve">   </w:t>
            </w:r>
            <w:proofErr w:type="spellStart"/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Cmp</w:t>
            </w:r>
            <w:proofErr w:type="spellEnd"/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 xml:space="preserve"> </w:t>
            </w:r>
            <w:proofErr w:type="spellStart"/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e</w:t>
            </w:r>
            <w:r w:rsidRPr="0EE426A4" w:rsidR="0662903E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d</w:t>
            </w:r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x</w:t>
            </w:r>
            <w:proofErr w:type="spellEnd"/>
            <w:r w:rsidRPr="0EE426A4" w:rsidR="6F46B0F7">
              <w:rPr>
                <w:rFonts w:ascii="Courier New" w:hAnsi="Courier New" w:eastAsia="Courier New" w:cs="Courier New"/>
                <w:b w:val="1"/>
                <w:bCs w:val="1"/>
                <w:color w:val="FF0000"/>
              </w:rPr>
              <w:t>, LS</w:t>
            </w:r>
          </w:p>
          <w:p w:rsidR="6F46B0F7" w:rsidP="0EE426A4" w:rsidRDefault="6F46B0F7" w14:paraId="1DE3FCB8" w14:textId="31F5862E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 xml:space="preserve">  JB </w:t>
            </w:r>
            <w:proofErr w:type="spellStart"/>
            <w:r w:rsidRPr="0EE426A4" w:rsidR="6F46B0F7">
              <w:rPr>
                <w:rFonts w:ascii="Courier New" w:hAnsi="Courier New" w:eastAsia="Courier New" w:cs="Courier New"/>
                <w:b w:val="0"/>
                <w:bCs w:val="0"/>
              </w:rPr>
              <w:t>repeta</w:t>
            </w:r>
            <w:proofErr w:type="spellEnd"/>
          </w:p>
        </w:tc>
      </w:tr>
      <w:tr w:rsidR="0EE426A4" w:rsidTr="0EE426A4" w14:paraId="08ED6F37">
        <w:tc>
          <w:tcPr>
            <w:tcW w:w="9360" w:type="dxa"/>
            <w:gridSpan w:val="2"/>
            <w:tcMar/>
          </w:tcPr>
          <w:p w:rsidR="1FB994D2" w:rsidP="0EE426A4" w:rsidRDefault="1FB994D2" w14:paraId="4D781492" w14:textId="69CD393A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>Varianta 2</w:t>
            </w:r>
          </w:p>
        </w:tc>
      </w:tr>
      <w:tr w:rsidR="0EE426A4" w:rsidTr="0EE426A4" w14:paraId="5E240D21">
        <w:tc>
          <w:tcPr>
            <w:tcW w:w="4680" w:type="dxa"/>
            <w:tcMar/>
          </w:tcPr>
          <w:p w:rsidR="1FB994D2" w:rsidP="0EE426A4" w:rsidRDefault="1FB994D2" w14:paraId="603AFBDD" w14:textId="50A603C3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 xml:space="preserve">S </w:t>
            </w:r>
            <w:proofErr w:type="spellStart"/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>dw</w:t>
            </w:r>
            <w:proofErr w:type="spellEnd"/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 xml:space="preserve"> 1234h, 4567h, 7654h</w:t>
            </w:r>
            <w:r>
              <w:br/>
            </w:r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>LS EQU ($-S) / 2</w:t>
            </w:r>
            <w:r>
              <w:br/>
            </w:r>
            <w:r w:rsidRPr="0EE426A4" w:rsidR="1FB994D2">
              <w:rPr>
                <w:rFonts w:ascii="Courier New" w:hAnsi="Courier New" w:eastAsia="Courier New" w:cs="Courier New"/>
                <w:b w:val="0"/>
                <w:bCs w:val="0"/>
              </w:rPr>
              <w:t>A DW 0</w:t>
            </w:r>
          </w:p>
          <w:p w:rsidR="0EE426A4" w:rsidP="0EE426A4" w:rsidRDefault="0EE426A4" w14:paraId="31CDD693" w14:textId="498BF163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  <w:tc>
          <w:tcPr>
            <w:tcW w:w="4680" w:type="dxa"/>
            <w:tcMar/>
          </w:tcPr>
          <w:p w:rsidR="1FB994D2" w:rsidP="0EE426A4" w:rsidRDefault="1FB994D2" w14:paraId="06B7D3D6" w14:textId="00501C77">
            <w:pPr>
              <w:bidi w:val="0"/>
              <w:spacing w:line="259" w:lineRule="auto"/>
              <w:jc w:val="left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MOV ESI, S</w:t>
            </w:r>
          </w:p>
          <w:p w:rsidR="1FB994D2" w:rsidP="0EE426A4" w:rsidRDefault="1FB994D2" w14:paraId="6DC88589" w14:textId="4D6FA17F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MOV ECX, LS</w:t>
            </w:r>
          </w:p>
          <w:p w:rsidR="1FB994D2" w:rsidP="0EE426A4" w:rsidRDefault="1FB994D2" w14:paraId="4ECB63AA" w14:textId="5E62E34B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JECX final</w:t>
            </w:r>
          </w:p>
          <w:p w:rsidR="1FB994D2" w:rsidP="0EE426A4" w:rsidRDefault="1FB994D2" w14:paraId="0A3A40F8" w14:textId="4D7AD727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Repeta:</w:t>
            </w:r>
          </w:p>
          <w:p w:rsidR="1FB994D2" w:rsidP="0EE426A4" w:rsidRDefault="1FB994D2" w14:paraId="0BF0F9B1" w14:textId="348B6FF5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Mov AX,[ESI]</w:t>
            </w:r>
          </w:p>
          <w:p w:rsidR="1FB994D2" w:rsidP="0EE426A4" w:rsidRDefault="1FB994D2" w14:paraId="2E0A57A6" w14:textId="175CDAE7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PUSH ECX </w:t>
            </w:r>
            <w:r>
              <w:br/>
            </w: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MOV CL,6</w:t>
            </w:r>
          </w:p>
          <w:p w:rsidR="1FB994D2" w:rsidP="0EE426A4" w:rsidRDefault="1FB994D2" w14:paraId="6A719485" w14:textId="41DB2675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SHR AX, CL</w:t>
            </w:r>
            <w:r>
              <w:br/>
            </w: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POP ECX</w:t>
            </w:r>
            <w:r>
              <w:br/>
            </w: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AND AX,1111b</w:t>
            </w:r>
          </w:p>
          <w:p w:rsidR="1FB994D2" w:rsidP="0EE426A4" w:rsidRDefault="1FB994D2" w14:paraId="4EE577E6" w14:textId="7C23A159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ADD [A], AX</w:t>
            </w:r>
          </w:p>
          <w:p w:rsidR="1FB994D2" w:rsidP="0EE426A4" w:rsidRDefault="1FB994D2" w14:paraId="6E26C8D8" w14:textId="32E92F9B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 xml:space="preserve">    ADD ESI, 2</w:t>
            </w:r>
          </w:p>
          <w:p w:rsidR="1FB994D2" w:rsidP="0EE426A4" w:rsidRDefault="1FB994D2" w14:paraId="120314ED" w14:textId="4BA6145C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Loop Repeta</w:t>
            </w:r>
          </w:p>
          <w:p w:rsidR="1FB994D2" w:rsidP="0EE426A4" w:rsidRDefault="1FB994D2" w14:paraId="30958442" w14:textId="484C4F15">
            <w:pPr>
              <w:bidi w:val="0"/>
              <w:spacing w:line="259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0EE426A4" w:rsidR="1FB994D2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nl-BE"/>
              </w:rPr>
              <w:t>Final:</w:t>
            </w:r>
          </w:p>
          <w:p w:rsidR="0EE426A4" w:rsidP="0EE426A4" w:rsidRDefault="0EE426A4" w14:paraId="0CB87C44" w14:textId="4A940A60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</w:rPr>
            </w:pPr>
          </w:p>
        </w:tc>
      </w:tr>
    </w:tbl>
    <w:p w:rsidR="0EE426A4" w:rsidRDefault="0EE426A4" w14:paraId="37C7FE52" w14:textId="265ECA17"/>
    <w:p w:rsidR="0EE426A4" w:rsidP="0EE426A4" w:rsidRDefault="0EE426A4" w14:paraId="6D51A1CB" w14:textId="660BF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14211993" textId="1060741561" start="26" length="6" invalidationStart="26" invalidationLength="6" id="7EvOKhcK"/>
    <int:ParagraphRange paragraphId="486563107" textId="287699801" start="14" length="4" invalidationStart="14" invalidationLength="4" id="wfqpau1c"/>
    <int:ParagraphRange paragraphId="1554727296" textId="1419287924" start="73" length="5" invalidationStart="73" invalidationLength="5" id="O5wo835Q"/>
    <int:ParagraphRange paragraphId="1554727296" textId="1560090347" start="73" length="5" invalidationStart="73" invalidationLength="5" id="x6sNofxL"/>
    <int:ParagraphRange paragraphId="1554727296" textId="1560090347" start="141" length="5" invalidationStart="141" invalidationLength="5" id="1eRuUWwu"/>
    <int:ParagraphRange paragraphId="363884628" textId="1914414642" start="74" length="5" invalidationStart="74" invalidationLength="5" id="QyFHbT4z"/>
    <int:ParagraphRange paragraphId="1631537022" textId="1197041904" start="75" length="5" invalidationStart="75" invalidationLength="5" id="tbAWEDi8"/>
  </int:Manifest>
  <int:Observations>
    <int:Content id="7EvOKhcK">
      <int:Rejection type="LegacyProofing"/>
    </int:Content>
    <int:Content id="wfqpau1c">
      <int:Rejection type="LegacyProofing"/>
    </int:Content>
    <int:Content id="O5wo835Q">
      <int:Rejection type="LegacyProofing"/>
    </int:Content>
    <int:Content id="x6sNofxL">
      <int:Rejection type="LegacyProofing"/>
    </int:Content>
    <int:Content id="1eRuUWwu">
      <int:Rejection type="LegacyProofing"/>
    </int:Content>
    <int:Content id="QyFHbT4z">
      <int:Rejection type="LegacyProofing"/>
    </int:Content>
    <int:Content id="tbAWEDi8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695B5"/>
    <w:rsid w:val="003688F9"/>
    <w:rsid w:val="00A1F66B"/>
    <w:rsid w:val="00E4B7B3"/>
    <w:rsid w:val="010F5755"/>
    <w:rsid w:val="014235BA"/>
    <w:rsid w:val="023F4FCB"/>
    <w:rsid w:val="025B4FDF"/>
    <w:rsid w:val="02FCC155"/>
    <w:rsid w:val="03BF6819"/>
    <w:rsid w:val="03CAA1CC"/>
    <w:rsid w:val="04D82E5E"/>
    <w:rsid w:val="0543A6B2"/>
    <w:rsid w:val="0572F91D"/>
    <w:rsid w:val="05D18DA1"/>
    <w:rsid w:val="0662903E"/>
    <w:rsid w:val="0662C5FA"/>
    <w:rsid w:val="06BC15CF"/>
    <w:rsid w:val="07192575"/>
    <w:rsid w:val="073C3D33"/>
    <w:rsid w:val="0768FCAA"/>
    <w:rsid w:val="0829F8EF"/>
    <w:rsid w:val="08CC63DF"/>
    <w:rsid w:val="092E65CF"/>
    <w:rsid w:val="0993A14A"/>
    <w:rsid w:val="09C23BB6"/>
    <w:rsid w:val="09DB9F05"/>
    <w:rsid w:val="0A1C50F4"/>
    <w:rsid w:val="0A7A5F22"/>
    <w:rsid w:val="0AD7CEFC"/>
    <w:rsid w:val="0B28219D"/>
    <w:rsid w:val="0B7A64BE"/>
    <w:rsid w:val="0BD40581"/>
    <w:rsid w:val="0C4091BC"/>
    <w:rsid w:val="0DB3F822"/>
    <w:rsid w:val="0E48D27B"/>
    <w:rsid w:val="0EA97E6F"/>
    <w:rsid w:val="0EE426A4"/>
    <w:rsid w:val="0F6011D3"/>
    <w:rsid w:val="0FF6E46A"/>
    <w:rsid w:val="1039A5B2"/>
    <w:rsid w:val="10537B8D"/>
    <w:rsid w:val="10A59772"/>
    <w:rsid w:val="10E1B320"/>
    <w:rsid w:val="119D0D4E"/>
    <w:rsid w:val="11A5C28B"/>
    <w:rsid w:val="11ABDD28"/>
    <w:rsid w:val="11BF6362"/>
    <w:rsid w:val="11C3FDD3"/>
    <w:rsid w:val="11CA6B6C"/>
    <w:rsid w:val="12841408"/>
    <w:rsid w:val="12A9648F"/>
    <w:rsid w:val="12AFD340"/>
    <w:rsid w:val="12B3D303"/>
    <w:rsid w:val="142CA5C7"/>
    <w:rsid w:val="144BE10A"/>
    <w:rsid w:val="145822EA"/>
    <w:rsid w:val="14BB73D4"/>
    <w:rsid w:val="14E506E9"/>
    <w:rsid w:val="15C79635"/>
    <w:rsid w:val="15D848DD"/>
    <w:rsid w:val="162D4471"/>
    <w:rsid w:val="1667AEED"/>
    <w:rsid w:val="16781FAD"/>
    <w:rsid w:val="16C20F93"/>
    <w:rsid w:val="16D8B7FD"/>
    <w:rsid w:val="1776A7AB"/>
    <w:rsid w:val="178B6F52"/>
    <w:rsid w:val="17A02CD8"/>
    <w:rsid w:val="17B5FCD2"/>
    <w:rsid w:val="1801F64F"/>
    <w:rsid w:val="183F5AC2"/>
    <w:rsid w:val="185DDFF4"/>
    <w:rsid w:val="18B1F143"/>
    <w:rsid w:val="19308D04"/>
    <w:rsid w:val="1A6EBE97"/>
    <w:rsid w:val="1A9082EC"/>
    <w:rsid w:val="1B7C5859"/>
    <w:rsid w:val="1B7EE80F"/>
    <w:rsid w:val="1B92A6EF"/>
    <w:rsid w:val="1C3C79F4"/>
    <w:rsid w:val="1C7BC1A8"/>
    <w:rsid w:val="1D231F4A"/>
    <w:rsid w:val="1E48DC8C"/>
    <w:rsid w:val="1E792559"/>
    <w:rsid w:val="1EA2BE44"/>
    <w:rsid w:val="1F59B6B3"/>
    <w:rsid w:val="1FB994D2"/>
    <w:rsid w:val="20F618AB"/>
    <w:rsid w:val="21062434"/>
    <w:rsid w:val="21325198"/>
    <w:rsid w:val="219AEC5C"/>
    <w:rsid w:val="219EE940"/>
    <w:rsid w:val="219F1DF8"/>
    <w:rsid w:val="21A695B5"/>
    <w:rsid w:val="21E6808F"/>
    <w:rsid w:val="2264F97F"/>
    <w:rsid w:val="22C63473"/>
    <w:rsid w:val="22F7C77E"/>
    <w:rsid w:val="22F8C19B"/>
    <w:rsid w:val="23BC7824"/>
    <w:rsid w:val="23C93B8E"/>
    <w:rsid w:val="242B40CE"/>
    <w:rsid w:val="24376532"/>
    <w:rsid w:val="261470F5"/>
    <w:rsid w:val="26A7E674"/>
    <w:rsid w:val="26D501B6"/>
    <w:rsid w:val="2777FA31"/>
    <w:rsid w:val="27A3E65F"/>
    <w:rsid w:val="2843B6D5"/>
    <w:rsid w:val="28CEC403"/>
    <w:rsid w:val="299C5373"/>
    <w:rsid w:val="2A4E3890"/>
    <w:rsid w:val="2AE542ED"/>
    <w:rsid w:val="2BA82A3D"/>
    <w:rsid w:val="2C2BDE70"/>
    <w:rsid w:val="2CE36BE0"/>
    <w:rsid w:val="2D55EA93"/>
    <w:rsid w:val="2DA0B900"/>
    <w:rsid w:val="2DDE4778"/>
    <w:rsid w:val="2F263B80"/>
    <w:rsid w:val="30998BFB"/>
    <w:rsid w:val="30F164DA"/>
    <w:rsid w:val="3169CC00"/>
    <w:rsid w:val="31F082D0"/>
    <w:rsid w:val="32BB61B8"/>
    <w:rsid w:val="32DAF2B6"/>
    <w:rsid w:val="32E445C3"/>
    <w:rsid w:val="3362BA46"/>
    <w:rsid w:val="33642B69"/>
    <w:rsid w:val="336C0570"/>
    <w:rsid w:val="33CDFA6B"/>
    <w:rsid w:val="34322F9F"/>
    <w:rsid w:val="35972E8B"/>
    <w:rsid w:val="35991F6E"/>
    <w:rsid w:val="35D2C0B6"/>
    <w:rsid w:val="361B2B29"/>
    <w:rsid w:val="36468627"/>
    <w:rsid w:val="36843008"/>
    <w:rsid w:val="36C5249B"/>
    <w:rsid w:val="36D78DED"/>
    <w:rsid w:val="36DD6798"/>
    <w:rsid w:val="37C6EB8A"/>
    <w:rsid w:val="3824F092"/>
    <w:rsid w:val="38FAEC40"/>
    <w:rsid w:val="3901A9DB"/>
    <w:rsid w:val="39388D21"/>
    <w:rsid w:val="393E1878"/>
    <w:rsid w:val="3A68CE61"/>
    <w:rsid w:val="3A9EE0C2"/>
    <w:rsid w:val="3ADB1C18"/>
    <w:rsid w:val="3AFA22EB"/>
    <w:rsid w:val="3B0ACA23"/>
    <w:rsid w:val="3B0DCA90"/>
    <w:rsid w:val="3B3D0470"/>
    <w:rsid w:val="3BCAC638"/>
    <w:rsid w:val="3C403456"/>
    <w:rsid w:val="3DA14580"/>
    <w:rsid w:val="3E1D800A"/>
    <w:rsid w:val="3E6C9155"/>
    <w:rsid w:val="3E9CD28F"/>
    <w:rsid w:val="3EA6F881"/>
    <w:rsid w:val="3F59C897"/>
    <w:rsid w:val="4002BC4C"/>
    <w:rsid w:val="400FE155"/>
    <w:rsid w:val="4159A0FE"/>
    <w:rsid w:val="41EA18DD"/>
    <w:rsid w:val="41F61050"/>
    <w:rsid w:val="42649DAD"/>
    <w:rsid w:val="42F5715F"/>
    <w:rsid w:val="43CF458F"/>
    <w:rsid w:val="43D50423"/>
    <w:rsid w:val="44442B75"/>
    <w:rsid w:val="444941FC"/>
    <w:rsid w:val="44A88E15"/>
    <w:rsid w:val="450A6935"/>
    <w:rsid w:val="462A1CC9"/>
    <w:rsid w:val="46D1FA42"/>
    <w:rsid w:val="46E1C0A9"/>
    <w:rsid w:val="47A3777C"/>
    <w:rsid w:val="4875E81E"/>
    <w:rsid w:val="48822640"/>
    <w:rsid w:val="491A9196"/>
    <w:rsid w:val="4A2ADFE1"/>
    <w:rsid w:val="4B068229"/>
    <w:rsid w:val="4B65D653"/>
    <w:rsid w:val="4B7F3530"/>
    <w:rsid w:val="4BCEDB31"/>
    <w:rsid w:val="4BF10CB6"/>
    <w:rsid w:val="4C1A5DBF"/>
    <w:rsid w:val="4C575BED"/>
    <w:rsid w:val="4CECDF28"/>
    <w:rsid w:val="4D118474"/>
    <w:rsid w:val="4D554A8F"/>
    <w:rsid w:val="4EE50A91"/>
    <w:rsid w:val="4F5EB5AC"/>
    <w:rsid w:val="4F733759"/>
    <w:rsid w:val="4FC7B1BE"/>
    <w:rsid w:val="5072E591"/>
    <w:rsid w:val="50BD333C"/>
    <w:rsid w:val="50D1205A"/>
    <w:rsid w:val="512B6A16"/>
    <w:rsid w:val="512C5F66"/>
    <w:rsid w:val="516E950F"/>
    <w:rsid w:val="519B156F"/>
    <w:rsid w:val="523E1CB5"/>
    <w:rsid w:val="52423A5C"/>
    <w:rsid w:val="52991D6B"/>
    <w:rsid w:val="54586199"/>
    <w:rsid w:val="5615C6DF"/>
    <w:rsid w:val="563B4518"/>
    <w:rsid w:val="56B9C87B"/>
    <w:rsid w:val="57071FE1"/>
    <w:rsid w:val="57118DD8"/>
    <w:rsid w:val="5739E3C5"/>
    <w:rsid w:val="573D3BB6"/>
    <w:rsid w:val="580BEBAB"/>
    <w:rsid w:val="58AD5E39"/>
    <w:rsid w:val="59693634"/>
    <w:rsid w:val="596AF148"/>
    <w:rsid w:val="5995C4B6"/>
    <w:rsid w:val="5ABDC770"/>
    <w:rsid w:val="5AE2D80A"/>
    <w:rsid w:val="5AF9A4E7"/>
    <w:rsid w:val="5C24B216"/>
    <w:rsid w:val="5C591D6C"/>
    <w:rsid w:val="5CA4499A"/>
    <w:rsid w:val="5D38403C"/>
    <w:rsid w:val="5D8091F3"/>
    <w:rsid w:val="5D8CC0DA"/>
    <w:rsid w:val="5D920A33"/>
    <w:rsid w:val="5DF8DF58"/>
    <w:rsid w:val="5EF6080A"/>
    <w:rsid w:val="5F51085D"/>
    <w:rsid w:val="5F9C9D3F"/>
    <w:rsid w:val="6019F062"/>
    <w:rsid w:val="60A472C0"/>
    <w:rsid w:val="60B8701E"/>
    <w:rsid w:val="60E7B5B4"/>
    <w:rsid w:val="614F42B5"/>
    <w:rsid w:val="62027BBA"/>
    <w:rsid w:val="6372987C"/>
    <w:rsid w:val="6398A1C8"/>
    <w:rsid w:val="639ED748"/>
    <w:rsid w:val="6452BDDE"/>
    <w:rsid w:val="64C8DB54"/>
    <w:rsid w:val="65B6436C"/>
    <w:rsid w:val="65F2B666"/>
    <w:rsid w:val="6633EEAF"/>
    <w:rsid w:val="663AC359"/>
    <w:rsid w:val="664C5505"/>
    <w:rsid w:val="668BE6DD"/>
    <w:rsid w:val="673701C5"/>
    <w:rsid w:val="67F31916"/>
    <w:rsid w:val="6899E918"/>
    <w:rsid w:val="68EF3523"/>
    <w:rsid w:val="69C98684"/>
    <w:rsid w:val="6A462A07"/>
    <w:rsid w:val="6B155752"/>
    <w:rsid w:val="6BEC062D"/>
    <w:rsid w:val="6D5A806E"/>
    <w:rsid w:val="6DC1555F"/>
    <w:rsid w:val="6DDABB25"/>
    <w:rsid w:val="6DDCADB6"/>
    <w:rsid w:val="6EADC33F"/>
    <w:rsid w:val="6EDB9FD2"/>
    <w:rsid w:val="6F468E14"/>
    <w:rsid w:val="6F46B0F7"/>
    <w:rsid w:val="70533C03"/>
    <w:rsid w:val="70896DED"/>
    <w:rsid w:val="7092E353"/>
    <w:rsid w:val="70A31C2C"/>
    <w:rsid w:val="7135690D"/>
    <w:rsid w:val="7185DE1F"/>
    <w:rsid w:val="71C6D9B6"/>
    <w:rsid w:val="71F96909"/>
    <w:rsid w:val="725E5376"/>
    <w:rsid w:val="736A364B"/>
    <w:rsid w:val="73B59B1E"/>
    <w:rsid w:val="749CC9D8"/>
    <w:rsid w:val="74B9311E"/>
    <w:rsid w:val="74F20A17"/>
    <w:rsid w:val="753904D7"/>
    <w:rsid w:val="75A2050B"/>
    <w:rsid w:val="77143C81"/>
    <w:rsid w:val="7735E7E6"/>
    <w:rsid w:val="77A4AA91"/>
    <w:rsid w:val="77AD936D"/>
    <w:rsid w:val="77DC9CA6"/>
    <w:rsid w:val="785B8615"/>
    <w:rsid w:val="78A4DCF2"/>
    <w:rsid w:val="79A1763A"/>
    <w:rsid w:val="7A43521D"/>
    <w:rsid w:val="7B0F2C4E"/>
    <w:rsid w:val="7B1A940B"/>
    <w:rsid w:val="7BCE8547"/>
    <w:rsid w:val="7BD83BF5"/>
    <w:rsid w:val="7C68A67C"/>
    <w:rsid w:val="7C781BB4"/>
    <w:rsid w:val="7C7ED981"/>
    <w:rsid w:val="7C8652AC"/>
    <w:rsid w:val="7CC2483A"/>
    <w:rsid w:val="7CD23F7D"/>
    <w:rsid w:val="7CEAD1A8"/>
    <w:rsid w:val="7D585A20"/>
    <w:rsid w:val="7D93EE93"/>
    <w:rsid w:val="7DA252DD"/>
    <w:rsid w:val="7EC18860"/>
    <w:rsid w:val="7F1EA1CC"/>
    <w:rsid w:val="7F738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95B5"/>
  <w15:chartTrackingRefBased/>
  <w15:docId w15:val="{8FC131B4-C82E-4724-A50D-2B5036653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fab1220df934f2d" /><Relationship Type="http://schemas.openxmlformats.org/officeDocument/2006/relationships/numbering" Target="numbering.xml" Id="Rb2d0129725c7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0D143-D6D7-440F-9914-E64F2A70CB0B}"/>
</file>

<file path=customXml/itemProps2.xml><?xml version="1.0" encoding="utf-8"?>
<ds:datastoreItem xmlns:ds="http://schemas.openxmlformats.org/officeDocument/2006/customXml" ds:itemID="{D24E3EEC-E248-4632-AAD4-34E756FB4D6E}"/>
</file>

<file path=customXml/itemProps3.xml><?xml version="1.0" encoding="utf-8"?>
<ds:datastoreItem xmlns:ds="http://schemas.openxmlformats.org/officeDocument/2006/customXml" ds:itemID="{FFA9DDCC-33EB-469D-ABF9-8E1BDA734C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dcterms:created xsi:type="dcterms:W3CDTF">2021-10-29T13:40:33.0000000Z</dcterms:created>
  <dcterms:modified xsi:type="dcterms:W3CDTF">2021-11-01T12:34:33.6182630Z</dcterms:modified>
  <lastModifiedBy>DIANA-FLORINA SOTROPA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